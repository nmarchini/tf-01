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9FE9" w14:textId="77777777" w:rsidR="00FA1FBA" w:rsidRDefault="00FA1FBA" w:rsidP="006A2AE2"/>
    <w:p w14:paraId="5BD3646A" w14:textId="77777777" w:rsidR="00FA1FBA" w:rsidRDefault="00FA1FBA" w:rsidP="006A2AE2"/>
    <w:p w14:paraId="57C02E3E" w14:textId="77777777" w:rsidR="00FA1FBA" w:rsidRDefault="00FA1FBA" w:rsidP="006A2AE2">
      <w:r>
        <w:rPr>
          <w:noProof/>
        </w:rPr>
        <w:drawing>
          <wp:inline distT="0" distB="0" distL="0" distR="0" wp14:anchorId="2D0AF33B" wp14:editId="1821D9DB">
            <wp:extent cx="5486400" cy="226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&amp;Slalom DevOps 1 Day ban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E468" w14:textId="77777777" w:rsidR="00FA1FBA" w:rsidRDefault="00FA1FBA" w:rsidP="006A2AE2"/>
    <w:p w14:paraId="7C8C472D" w14:textId="77777777" w:rsidR="002B1D10" w:rsidRDefault="002B1D10" w:rsidP="002B1D10">
      <w:pPr>
        <w:jc w:val="center"/>
        <w:rPr>
          <w:sz w:val="52"/>
        </w:rPr>
      </w:pPr>
    </w:p>
    <w:p w14:paraId="56D92220" w14:textId="2C9387AE" w:rsidR="00FA1FBA" w:rsidRDefault="008245B1" w:rsidP="002B1D10">
      <w:pPr>
        <w:jc w:val="center"/>
        <w:rPr>
          <w:sz w:val="52"/>
        </w:rPr>
      </w:pPr>
      <w:r w:rsidRPr="002B1D10">
        <w:rPr>
          <w:sz w:val="52"/>
        </w:rPr>
        <w:t xml:space="preserve">AWS, Terraform and </w:t>
      </w:r>
      <w:proofErr w:type="spellStart"/>
      <w:r w:rsidRPr="002B1D10">
        <w:rPr>
          <w:sz w:val="52"/>
        </w:rPr>
        <w:t>Ansible</w:t>
      </w:r>
      <w:proofErr w:type="spellEnd"/>
      <w:r w:rsidRPr="002B1D10">
        <w:rPr>
          <w:sz w:val="52"/>
        </w:rPr>
        <w:t xml:space="preserve"> lab</w:t>
      </w:r>
    </w:p>
    <w:p w14:paraId="32C8DB47" w14:textId="77777777" w:rsidR="002B1D10" w:rsidRPr="002B1D10" w:rsidRDefault="002B1D10" w:rsidP="002B1D10">
      <w:pPr>
        <w:jc w:val="center"/>
        <w:rPr>
          <w:sz w:val="52"/>
        </w:rPr>
      </w:pPr>
    </w:p>
    <w:p w14:paraId="62FF163E" w14:textId="77777777" w:rsidR="00FA1FBA" w:rsidRDefault="00FA1FBA" w:rsidP="002B1D10">
      <w:pPr>
        <w:jc w:val="center"/>
        <w:rPr>
          <w:caps/>
          <w:spacing w:val="6"/>
          <w:sz w:val="54"/>
          <w:szCs w:val="56"/>
        </w:rPr>
      </w:pPr>
      <w:r w:rsidRPr="002B1D10">
        <w:rPr>
          <w:sz w:val="52"/>
        </w:rPr>
        <w:t>March 2018</w:t>
      </w:r>
      <w:r>
        <w:br w:type="page"/>
      </w:r>
    </w:p>
    <w:p w14:paraId="6F053996" w14:textId="77777777" w:rsidR="006218FB" w:rsidRDefault="006D49C8" w:rsidP="006A2AE2">
      <w:pPr>
        <w:pStyle w:val="Title"/>
      </w:pPr>
      <w:r>
        <w:lastRenderedPageBreak/>
        <w:t>AWS DEvops hands on lab</w:t>
      </w:r>
    </w:p>
    <w:p w14:paraId="367F335E" w14:textId="77777777" w:rsidR="006218FB" w:rsidRDefault="006D49C8" w:rsidP="006A2AE2">
      <w:pPr>
        <w:pStyle w:val="Heading1"/>
      </w:pPr>
      <w:r>
        <w:t>Getting started</w:t>
      </w:r>
    </w:p>
    <w:p w14:paraId="3AEFBBF9" w14:textId="77777777" w:rsidR="00552DE5" w:rsidRDefault="00552DE5" w:rsidP="006A2AE2">
      <w:pPr>
        <w:pStyle w:val="ListParagraph"/>
      </w:pPr>
    </w:p>
    <w:p w14:paraId="03721833" w14:textId="22398294" w:rsidR="002734B6" w:rsidRPr="001248AB" w:rsidRDefault="004E2762" w:rsidP="006A2AE2">
      <w:pPr>
        <w:pStyle w:val="Heading2"/>
      </w:pPr>
      <w:r w:rsidRPr="001248AB">
        <w:t>Download Lab materials</w:t>
      </w:r>
    </w:p>
    <w:p w14:paraId="4B171E3D" w14:textId="76E190C7" w:rsidR="002734B6" w:rsidRDefault="002734B6" w:rsidP="006A2AE2">
      <w:r>
        <w:t xml:space="preserve">Visit this URL to get the </w:t>
      </w:r>
      <w:r w:rsidR="004E2762">
        <w:t>lab materials</w:t>
      </w:r>
    </w:p>
    <w:p w14:paraId="467C2246" w14:textId="77777777" w:rsidR="001248AB" w:rsidRDefault="001248AB" w:rsidP="006A2AE2"/>
    <w:p w14:paraId="1FC271E3" w14:textId="72E0A004" w:rsidR="002734B6" w:rsidRDefault="0003276D" w:rsidP="006A2AE2">
      <w:hyperlink r:id="rId8" w:history="1">
        <w:r w:rsidR="004E2762" w:rsidRPr="009001AD">
          <w:rPr>
            <w:rStyle w:val="Hyperlink"/>
          </w:rPr>
          <w:t>https://s3.eu-west-2.amazonaws.com/a</w:t>
        </w:r>
        <w:r w:rsidR="004E2762" w:rsidRPr="009001AD">
          <w:rPr>
            <w:rStyle w:val="Hyperlink"/>
          </w:rPr>
          <w:t>w</w:t>
        </w:r>
        <w:r w:rsidR="004E2762" w:rsidRPr="009001AD">
          <w:rPr>
            <w:rStyle w:val="Hyperlink"/>
          </w:rPr>
          <w:t>s-demo-day/slalom-aws-lab/slalom-aws-lab.zip</w:t>
        </w:r>
      </w:hyperlink>
    </w:p>
    <w:p w14:paraId="416BD400" w14:textId="77777777" w:rsidR="001248AB" w:rsidRDefault="001248AB" w:rsidP="006A2AE2"/>
    <w:p w14:paraId="6797DC1B" w14:textId="24CFB240" w:rsidR="009A4421" w:rsidRDefault="004E2762" w:rsidP="006A2AE2">
      <w:pPr>
        <w:rPr>
          <w:ins w:id="2" w:author="Gary Kay" w:date="2018-03-11T13:48:00Z"/>
        </w:rPr>
      </w:pPr>
      <w:r>
        <w:t>Unzip the materials using the password provided</w:t>
      </w:r>
      <w:ins w:id="3" w:author="Gary Kay" w:date="2018-03-11T13:48:00Z">
        <w:r w:rsidR="009A4421">
          <w:t>. It should form the following folder structure/contents:</w:t>
        </w:r>
      </w:ins>
    </w:p>
    <w:p w14:paraId="4EF60D27" w14:textId="50636B15" w:rsidR="009A4421" w:rsidRDefault="009A4421" w:rsidP="006A2AE2">
      <w:pPr>
        <w:rPr>
          <w:ins w:id="4" w:author="Gary Kay" w:date="2018-03-11T13:48:00Z"/>
        </w:rPr>
      </w:pPr>
    </w:p>
    <w:p w14:paraId="110FDD46" w14:textId="0E507095" w:rsidR="009A4421" w:rsidRDefault="009A4421" w:rsidP="006A2AE2">
      <w:pPr>
        <w:rPr>
          <w:ins w:id="5" w:author="Gary Kay" w:date="2018-03-11T13:48:00Z"/>
        </w:rPr>
      </w:pPr>
      <w:proofErr w:type="gramStart"/>
      <w:ins w:id="6" w:author="Gary Kay" w:date="2018-03-11T13:48:00Z">
        <w:r>
          <w:t>.</w:t>
        </w:r>
      </w:ins>
      <w:ins w:id="7" w:author="Gary Kay" w:date="2018-03-11T13:54:00Z">
        <w:r w:rsidR="00B930DD">
          <w:t>/</w:t>
        </w:r>
        <w:proofErr w:type="spellStart"/>
        <w:proofErr w:type="gramEnd"/>
        <w:r w:rsidR="00B930DD">
          <w:t>aws</w:t>
        </w:r>
        <w:proofErr w:type="spellEnd"/>
        <w:r w:rsidR="00B930DD">
          <w:t>-demo-files</w:t>
        </w:r>
      </w:ins>
    </w:p>
    <w:p w14:paraId="150A3D23" w14:textId="49DEB026" w:rsidR="009A4421" w:rsidRDefault="009A4421" w:rsidP="006A2AE2">
      <w:ins w:id="8" w:author="Gary Kay" w:date="2018-03-11T13:48:00Z">
        <w:r>
          <w:tab/>
          <w:t>/</w:t>
        </w:r>
        <w:proofErr w:type="spellStart"/>
        <w:r>
          <w:t>ssh</w:t>
        </w:r>
      </w:ins>
      <w:proofErr w:type="spellEnd"/>
      <w:ins w:id="9" w:author="Gary Kay" w:date="2018-03-11T13:54:00Z">
        <w:r w:rsidR="00B930DD">
          <w:t xml:space="preserve"> keys</w:t>
        </w:r>
      </w:ins>
    </w:p>
    <w:p w14:paraId="7CF34A7F" w14:textId="77777777" w:rsidR="001248AB" w:rsidRDefault="001248AB" w:rsidP="006A2AE2"/>
    <w:p w14:paraId="0197DA26" w14:textId="2D84F89F" w:rsidR="002734B6" w:rsidRPr="001248AB" w:rsidRDefault="004E2762" w:rsidP="006A2AE2">
      <w:pPr>
        <w:pStyle w:val="Heading2"/>
      </w:pPr>
      <w:del w:id="10" w:author="Gary Kay" w:date="2018-03-11T13:43:00Z">
        <w:r w:rsidRPr="001248AB" w:rsidDel="00C860AE">
          <w:delText xml:space="preserve">SSH </w:delText>
        </w:r>
      </w:del>
      <w:ins w:id="11" w:author="Gary Kay" w:date="2018-03-11T13:43:00Z">
        <w:r w:rsidR="00C860AE">
          <w:t>Connect</w:t>
        </w:r>
        <w:r w:rsidR="00C860AE" w:rsidRPr="001248AB">
          <w:t xml:space="preserve"> </w:t>
        </w:r>
      </w:ins>
      <w:r w:rsidRPr="001248AB">
        <w:t xml:space="preserve">to the build </w:t>
      </w:r>
      <w:del w:id="12" w:author="Gary Kay" w:date="2018-03-11T13:45:00Z">
        <w:r w:rsidRPr="001248AB" w:rsidDel="009A4421">
          <w:delText>server</w:delText>
        </w:r>
      </w:del>
      <w:ins w:id="13" w:author="Gary Kay" w:date="2018-03-11T13:45:00Z">
        <w:r w:rsidR="009A4421">
          <w:t>server</w:t>
        </w:r>
      </w:ins>
    </w:p>
    <w:p w14:paraId="16A8B075" w14:textId="6C1645E2" w:rsidR="009A4421" w:rsidRDefault="004E2762" w:rsidP="006A2AE2">
      <w:pPr>
        <w:rPr>
          <w:ins w:id="14" w:author="Gary Kay" w:date="2018-03-11T13:45:00Z"/>
        </w:rPr>
      </w:pPr>
      <w:r>
        <w:t xml:space="preserve">Within the lab </w:t>
      </w:r>
      <w:del w:id="15" w:author="Gary Kay" w:date="2018-03-11T13:44:00Z">
        <w:r w:rsidDel="009A4421">
          <w:delText xml:space="preserve">materials </w:delText>
        </w:r>
      </w:del>
      <w:ins w:id="16" w:author="Gary Kay" w:date="2018-03-11T13:44:00Z">
        <w:r w:rsidR="009A4421">
          <w:t>materials</w:t>
        </w:r>
        <w:r w:rsidR="009A4421">
          <w:t xml:space="preserve"> there </w:t>
        </w:r>
      </w:ins>
      <w:r>
        <w:t>is a folder</w:t>
      </w:r>
      <w:ins w:id="17" w:author="Gary Kay" w:date="2018-03-11T13:49:00Z">
        <w:r w:rsidR="009A4421">
          <w:t xml:space="preserve"> called </w:t>
        </w:r>
        <w:proofErr w:type="spellStart"/>
        <w:r w:rsidR="009A4421">
          <w:t>ssh</w:t>
        </w:r>
      </w:ins>
      <w:proofErr w:type="spellEnd"/>
      <w:ins w:id="18" w:author="Gary Kay" w:date="2018-03-11T13:55:00Z">
        <w:r w:rsidR="00B930DD">
          <w:t xml:space="preserve"> keys</w:t>
        </w:r>
      </w:ins>
      <w:ins w:id="19" w:author="Gary Kay" w:date="2018-03-11T13:47:00Z">
        <w:r w:rsidR="009A4421">
          <w:t>.</w:t>
        </w:r>
      </w:ins>
      <w:r>
        <w:t xml:space="preserve"> </w:t>
      </w:r>
      <w:del w:id="20" w:author="Gary Kay" w:date="2018-03-11T13:47:00Z">
        <w:r w:rsidDel="009A4421">
          <w:delText>with some</w:delText>
        </w:r>
      </w:del>
      <w:ins w:id="21" w:author="Gary Kay" w:date="2018-03-11T13:47:00Z">
        <w:r w:rsidR="009A4421">
          <w:t>It contains</w:t>
        </w:r>
      </w:ins>
      <w:r>
        <w:t xml:space="preserve"> SSH keys</w:t>
      </w:r>
      <w:ins w:id="22" w:author="Gary Kay" w:date="2018-03-11T13:44:00Z">
        <w:r w:rsidR="009A4421">
          <w:t xml:space="preserve"> which will be used to authenticate and connect to the </w:t>
        </w:r>
      </w:ins>
      <w:ins w:id="23" w:author="Gary Kay" w:date="2018-03-11T13:45:00Z">
        <w:r w:rsidR="009A4421">
          <w:t>‘build’ server</w:t>
        </w:r>
      </w:ins>
      <w:r>
        <w:t xml:space="preserve">. </w:t>
      </w:r>
      <w:del w:id="24" w:author="Gary Kay" w:date="2018-03-11T13:50:00Z">
        <w:r w:rsidDel="009A4421">
          <w:delText xml:space="preserve">Using </w:delText>
        </w:r>
      </w:del>
      <w:ins w:id="25" w:author="Gary Kay" w:date="2018-03-11T13:50:00Z">
        <w:r w:rsidR="009A4421">
          <w:t>Use</w:t>
        </w:r>
        <w:r w:rsidR="009A4421">
          <w:t xml:space="preserve"> </w:t>
        </w:r>
      </w:ins>
      <w:proofErr w:type="spellStart"/>
      <w:r>
        <w:t>ssh</w:t>
      </w:r>
      <w:proofErr w:type="spellEnd"/>
      <w:r>
        <w:t xml:space="preserve"> (mac/</w:t>
      </w:r>
      <w:proofErr w:type="spellStart"/>
      <w:r>
        <w:t>linux</w:t>
      </w:r>
      <w:proofErr w:type="spellEnd"/>
      <w:r>
        <w:t>) or putty (</w:t>
      </w:r>
      <w:r w:rsidR="002B1D10">
        <w:t>MS W</w:t>
      </w:r>
      <w:r>
        <w:t xml:space="preserve">indows) connect to the </w:t>
      </w:r>
      <w:r w:rsidR="002B1D10">
        <w:t>build server</w:t>
      </w:r>
      <w:ins w:id="26" w:author="Gary Kay" w:date="2018-03-11T13:50:00Z">
        <w:r w:rsidR="009A4421">
          <w:t xml:space="preserve"> as outlined below.</w:t>
        </w:r>
      </w:ins>
    </w:p>
    <w:p w14:paraId="190F6E4D" w14:textId="3FBD79A7" w:rsidR="009A4421" w:rsidRDefault="009A4421" w:rsidP="006A2AE2">
      <w:pPr>
        <w:rPr>
          <w:ins w:id="27" w:author="Gary Kay" w:date="2018-03-11T13:45:00Z"/>
        </w:rPr>
      </w:pPr>
    </w:p>
    <w:p w14:paraId="62F0D32F" w14:textId="7965EFD7" w:rsidR="009A4421" w:rsidRPr="00B930DD" w:rsidRDefault="009A4421" w:rsidP="00B930DD">
      <w:pPr>
        <w:pStyle w:val="Heading3"/>
        <w:rPr>
          <w:ins w:id="28" w:author="Gary Kay" w:date="2018-03-11T13:45:00Z"/>
        </w:rPr>
        <w:pPrChange w:id="29" w:author="Gary Kay" w:date="2018-03-11T13:56:00Z">
          <w:pPr/>
        </w:pPrChange>
      </w:pPr>
      <w:ins w:id="30" w:author="Gary Kay" w:date="2018-03-11T13:45:00Z">
        <w:r w:rsidRPr="00B930DD">
          <w:t xml:space="preserve">Connect via </w:t>
        </w:r>
        <w:proofErr w:type="spellStart"/>
        <w:r w:rsidRPr="00B930DD">
          <w:t>ssh</w:t>
        </w:r>
        <w:proofErr w:type="spellEnd"/>
        <w:r w:rsidRPr="00B930DD">
          <w:t xml:space="preserve"> (</w:t>
        </w:r>
        <w:proofErr w:type="spellStart"/>
        <w:r w:rsidRPr="00B930DD">
          <w:t>MacOS</w:t>
        </w:r>
        <w:proofErr w:type="spellEnd"/>
        <w:r w:rsidRPr="00B930DD">
          <w:t>/Linux)</w:t>
        </w:r>
      </w:ins>
    </w:p>
    <w:p w14:paraId="39989EA0" w14:textId="76CD7E83" w:rsidR="002734B6" w:rsidRDefault="009A4421" w:rsidP="006A2AE2">
      <w:ins w:id="31" w:author="Gary Kay" w:date="2018-03-11T13:45:00Z">
        <w:r>
          <w:t>N</w:t>
        </w:r>
      </w:ins>
      <w:del w:id="32" w:author="Gary Kay" w:date="2018-03-11T13:45:00Z">
        <w:r w:rsidR="00062E5F" w:rsidDel="009A4421">
          <w:delText>, n</w:delText>
        </w:r>
      </w:del>
      <w:r w:rsidR="00062E5F">
        <w:t xml:space="preserve">avigate to the folder that has the </w:t>
      </w:r>
      <w:proofErr w:type="spellStart"/>
      <w:r w:rsidR="00062E5F">
        <w:t>ssh</w:t>
      </w:r>
      <w:proofErr w:type="spellEnd"/>
      <w:r w:rsidR="00062E5F">
        <w:t xml:space="preserve"> keys and run the command below</w:t>
      </w:r>
      <w:ins w:id="33" w:author="Gary Kay" w:date="2018-03-11T14:00:00Z">
        <w:r w:rsidR="00B930DD">
          <w:t xml:space="preserve"> to set proper permission on the </w:t>
        </w:r>
        <w:proofErr w:type="spellStart"/>
        <w:r w:rsidR="00B930DD">
          <w:t>ssh</w:t>
        </w:r>
        <w:proofErr w:type="spellEnd"/>
        <w:r w:rsidR="00B930DD">
          <w:t xml:space="preserve"> key</w:t>
        </w:r>
      </w:ins>
    </w:p>
    <w:p w14:paraId="4A6E55AD" w14:textId="05D99E40" w:rsidR="00062E5F" w:rsidRDefault="00062E5F" w:rsidP="006A2AE2"/>
    <w:p w14:paraId="0898ACE8" w14:textId="5E95513B" w:rsidR="00062E5F" w:rsidRPr="00B930DD" w:rsidRDefault="00355A23" w:rsidP="00B930DD">
      <w:pPr>
        <w:pStyle w:val="Code"/>
        <w:rPr>
          <w:highlight w:val="lightGray"/>
          <w:rPrChange w:id="34" w:author="Gary Kay" w:date="2018-03-11T13:57:00Z">
            <w:rPr/>
          </w:rPrChange>
        </w:rPr>
        <w:pPrChange w:id="35" w:author="Gary Kay" w:date="2018-03-11T13:58:00Z">
          <w:pPr>
            <w:pStyle w:val="Heading3"/>
          </w:pPr>
        </w:pPrChange>
      </w:pPr>
      <w:proofErr w:type="spellStart"/>
      <w:r w:rsidRPr="00B930DD">
        <w:rPr>
          <w:rPrChange w:id="36" w:author="Gary Kay" w:date="2018-03-11T14:03:00Z">
            <w:rPr>
              <w:rFonts w:eastAsia="Times New Roman"/>
              <w:highlight w:val="lightGray"/>
            </w:rPr>
          </w:rPrChange>
        </w:rPr>
        <w:t>chmod</w:t>
      </w:r>
      <w:proofErr w:type="spellEnd"/>
      <w:r w:rsidRPr="00B930DD">
        <w:rPr>
          <w:rPrChange w:id="37" w:author="Gary Kay" w:date="2018-03-11T14:03:00Z">
            <w:rPr>
              <w:rFonts w:eastAsia="Times New Roman"/>
              <w:highlight w:val="lightGray"/>
            </w:rPr>
          </w:rPrChange>
        </w:rPr>
        <w:t xml:space="preserve"> 400 slalom-demo-</w:t>
      </w:r>
      <w:proofErr w:type="spellStart"/>
      <w:r w:rsidRPr="00B930DD">
        <w:rPr>
          <w:rPrChange w:id="38" w:author="Gary Kay" w:date="2018-03-11T14:03:00Z">
            <w:rPr>
              <w:rFonts w:eastAsia="Times New Roman"/>
              <w:highlight w:val="lightGray"/>
            </w:rPr>
          </w:rPrChange>
        </w:rPr>
        <w:t>lon.pem</w:t>
      </w:r>
      <w:proofErr w:type="spellEnd"/>
    </w:p>
    <w:p w14:paraId="52474A6E" w14:textId="79106B82" w:rsidR="004E2762" w:rsidRDefault="004E2762" w:rsidP="006A2AE2">
      <w:pPr>
        <w:rPr>
          <w:ins w:id="39" w:author="Gary Kay" w:date="2018-03-11T14:00:00Z"/>
        </w:rPr>
      </w:pPr>
    </w:p>
    <w:p w14:paraId="05F961C7" w14:textId="2F4A8E84" w:rsidR="00B930DD" w:rsidRDefault="00B930DD" w:rsidP="006A2AE2">
      <w:pPr>
        <w:rPr>
          <w:ins w:id="40" w:author="Gary Kay" w:date="2018-03-11T14:00:00Z"/>
        </w:rPr>
      </w:pPr>
      <w:ins w:id="41" w:author="Gary Kay" w:date="2018-03-11T14:00:00Z">
        <w:r>
          <w:t xml:space="preserve">Run the following command to connect to </w:t>
        </w:r>
      </w:ins>
      <w:ins w:id="42" w:author="Gary Kay" w:date="2018-03-11T14:01:00Z">
        <w:r>
          <w:t>the ‘build’ server.</w:t>
        </w:r>
      </w:ins>
    </w:p>
    <w:p w14:paraId="4941B6D8" w14:textId="77777777" w:rsidR="00B930DD" w:rsidRPr="002B1D10" w:rsidRDefault="00B930DD" w:rsidP="006A2AE2"/>
    <w:p w14:paraId="0D9C63BA" w14:textId="3FA8FEB2" w:rsidR="00983B10" w:rsidRDefault="00983B10" w:rsidP="00B930DD">
      <w:pPr>
        <w:pStyle w:val="Code"/>
        <w:rPr>
          <w:ins w:id="43" w:author="Gary Kay" w:date="2018-03-11T14:05:00Z"/>
        </w:rPr>
        <w:pPrChange w:id="44" w:author="Gary Kay" w:date="2018-03-11T14:01:00Z">
          <w:pPr>
            <w:tabs>
              <w:tab w:val="clear" w:pos="560"/>
              <w:tab w:val="clear" w:pos="1120"/>
              <w:tab w:val="clear" w:pos="1680"/>
              <w:tab w:val="clear" w:pos="2240"/>
              <w:tab w:val="clear" w:pos="2800"/>
              <w:tab w:val="clear" w:pos="3360"/>
              <w:tab w:val="clear" w:pos="3920"/>
              <w:tab w:val="clear" w:pos="4480"/>
              <w:tab w:val="clear" w:pos="5040"/>
              <w:tab w:val="clear" w:pos="5600"/>
              <w:tab w:val="clear" w:pos="6160"/>
              <w:tab w:val="clear" w:pos="6720"/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adjustRightInd/>
          </w:pPr>
        </w:pPrChange>
      </w:pPr>
      <w:proofErr w:type="spellStart"/>
      <w:r w:rsidRPr="00B930DD">
        <w:rPr>
          <w:rPrChange w:id="45" w:author="Gary Kay" w:date="2018-03-11T14:03:00Z">
            <w:rPr>
              <w:rFonts w:eastAsia="Times New Roman"/>
              <w:highlight w:val="lightGray"/>
            </w:rPr>
          </w:rPrChange>
        </w:rPr>
        <w:t>ssh</w:t>
      </w:r>
      <w:proofErr w:type="spellEnd"/>
      <w:r w:rsidRPr="00B930DD">
        <w:rPr>
          <w:rPrChange w:id="46" w:author="Gary Kay" w:date="2018-03-11T14:03:00Z">
            <w:rPr>
              <w:rFonts w:eastAsia="Times New Roman"/>
              <w:highlight w:val="lightGray"/>
            </w:rPr>
          </w:rPrChange>
        </w:rPr>
        <w:t xml:space="preserve"> -i "slalom-demo-</w:t>
      </w:r>
      <w:proofErr w:type="spellStart"/>
      <w:r w:rsidRPr="00B930DD">
        <w:rPr>
          <w:rPrChange w:id="47" w:author="Gary Kay" w:date="2018-03-11T14:03:00Z">
            <w:rPr>
              <w:rFonts w:eastAsia="Times New Roman"/>
              <w:highlight w:val="lightGray"/>
            </w:rPr>
          </w:rPrChange>
        </w:rPr>
        <w:t>lon.pem</w:t>
      </w:r>
      <w:proofErr w:type="spellEnd"/>
      <w:r w:rsidRPr="00B930DD">
        <w:rPr>
          <w:rPrChange w:id="48" w:author="Gary Kay" w:date="2018-03-11T14:03:00Z">
            <w:rPr>
              <w:rFonts w:eastAsia="Times New Roman"/>
              <w:highlight w:val="lightGray"/>
            </w:rPr>
          </w:rPrChange>
        </w:rPr>
        <w:t xml:space="preserve">" </w:t>
      </w:r>
      <w:commentRangeStart w:id="49"/>
      <w:r w:rsidRPr="00B930DD">
        <w:rPr>
          <w:rPrChange w:id="50" w:author="Gary Kay" w:date="2018-03-11T14:03:00Z">
            <w:rPr>
              <w:rFonts w:eastAsia="Times New Roman"/>
              <w:highlight w:val="lightGray"/>
            </w:rPr>
          </w:rPrChange>
        </w:rPr>
        <w:t>ec2-user</w:t>
      </w:r>
      <w:commentRangeEnd w:id="49"/>
      <w:r w:rsidR="00D4010F" w:rsidRPr="00B930DD">
        <w:rPr>
          <w:rStyle w:val="CommentReference"/>
        </w:rPr>
        <w:commentReference w:id="49"/>
      </w:r>
      <w:r w:rsidRPr="00B930DD">
        <w:rPr>
          <w:rPrChange w:id="51" w:author="Gary Kay" w:date="2018-03-11T14:03:00Z">
            <w:rPr>
              <w:rFonts w:eastAsia="Times New Roman"/>
              <w:highlight w:val="lightGray"/>
            </w:rPr>
          </w:rPrChange>
        </w:rPr>
        <w:t>@ec2-52-56-217-199.eu-west-2.compute.amazonaws.com</w:t>
      </w:r>
    </w:p>
    <w:p w14:paraId="513FCF80" w14:textId="10489FD0" w:rsidR="00B86BCF" w:rsidRDefault="00B86BCF" w:rsidP="00B86BCF">
      <w:pPr>
        <w:rPr>
          <w:ins w:id="52" w:author="Gary Kay" w:date="2018-03-11T14:05:00Z"/>
          <w:rFonts w:eastAsia="Times New Roman"/>
        </w:rPr>
        <w:pPrChange w:id="53" w:author="Gary Kay" w:date="2018-03-11T14:05:00Z">
          <w:pPr>
            <w:tabs>
              <w:tab w:val="clear" w:pos="560"/>
              <w:tab w:val="clear" w:pos="1120"/>
              <w:tab w:val="clear" w:pos="1680"/>
              <w:tab w:val="clear" w:pos="2240"/>
              <w:tab w:val="clear" w:pos="2800"/>
              <w:tab w:val="clear" w:pos="3360"/>
              <w:tab w:val="clear" w:pos="3920"/>
              <w:tab w:val="clear" w:pos="4480"/>
              <w:tab w:val="clear" w:pos="5040"/>
              <w:tab w:val="clear" w:pos="5600"/>
              <w:tab w:val="clear" w:pos="6160"/>
              <w:tab w:val="clear" w:pos="6720"/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adjustRightInd/>
          </w:pPr>
        </w:pPrChange>
      </w:pPr>
    </w:p>
    <w:p w14:paraId="4D27AE67" w14:textId="770BA3CE" w:rsidR="00B86BCF" w:rsidRPr="00983B10" w:rsidRDefault="00B86BCF" w:rsidP="00B86BCF">
      <w:pPr>
        <w:rPr>
          <w:rFonts w:eastAsia="Times New Roman"/>
        </w:rPr>
        <w:pPrChange w:id="54" w:author="Gary Kay" w:date="2018-03-11T14:05:00Z">
          <w:pPr>
            <w:tabs>
              <w:tab w:val="clear" w:pos="560"/>
              <w:tab w:val="clear" w:pos="1120"/>
              <w:tab w:val="clear" w:pos="1680"/>
              <w:tab w:val="clear" w:pos="2240"/>
              <w:tab w:val="clear" w:pos="2800"/>
              <w:tab w:val="clear" w:pos="3360"/>
              <w:tab w:val="clear" w:pos="3920"/>
              <w:tab w:val="clear" w:pos="4480"/>
              <w:tab w:val="clear" w:pos="5040"/>
              <w:tab w:val="clear" w:pos="5600"/>
              <w:tab w:val="clear" w:pos="6160"/>
              <w:tab w:val="clear" w:pos="6720"/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adjustRightInd/>
          </w:pPr>
        </w:pPrChange>
      </w:pPr>
      <w:ins w:id="55" w:author="Gary Kay" w:date="2018-03-11T14:05:00Z">
        <w:r>
          <w:rPr>
            <w:rFonts w:eastAsia="Times New Roman"/>
          </w:rPr>
          <w:t xml:space="preserve">You should now be at the </w:t>
        </w:r>
      </w:ins>
      <w:ins w:id="56" w:author="Gary Kay" w:date="2018-03-11T14:06:00Z">
        <w:r>
          <w:rPr>
            <w:rFonts w:eastAsia="Times New Roman"/>
          </w:rPr>
          <w:t xml:space="preserve">EC2 </w:t>
        </w:r>
      </w:ins>
      <w:ins w:id="57" w:author="Gary Kay" w:date="2018-03-11T14:05:00Z">
        <w:r>
          <w:rPr>
            <w:rFonts w:eastAsia="Times New Roman"/>
          </w:rPr>
          <w:t xml:space="preserve">command </w:t>
        </w:r>
      </w:ins>
      <w:ins w:id="58" w:author="Gary Kay" w:date="2018-03-11T14:06:00Z">
        <w:r>
          <w:rPr>
            <w:rFonts w:eastAsia="Times New Roman"/>
          </w:rPr>
          <w:t>prompt for the build server.</w:t>
        </w:r>
      </w:ins>
    </w:p>
    <w:p w14:paraId="34001128" w14:textId="3DB42C42" w:rsidR="00E479C6" w:rsidRDefault="00E479C6" w:rsidP="006A2AE2">
      <w:pPr>
        <w:rPr>
          <w:ins w:id="59" w:author="Gary Kay" w:date="2018-03-11T13:44:00Z"/>
          <w:lang w:val="sv-SE"/>
        </w:rPr>
      </w:pPr>
    </w:p>
    <w:p w14:paraId="4412AFC6" w14:textId="5736FC88" w:rsidR="009A4421" w:rsidRPr="00983B10" w:rsidRDefault="009A4421" w:rsidP="00B930DD">
      <w:pPr>
        <w:pStyle w:val="Heading3"/>
        <w:pPrChange w:id="60" w:author="Gary Kay" w:date="2018-03-11T13:56:00Z">
          <w:pPr/>
        </w:pPrChange>
      </w:pPr>
      <w:ins w:id="61" w:author="Gary Kay" w:date="2018-03-11T13:44:00Z">
        <w:r>
          <w:t>Connect via Putty</w:t>
        </w:r>
      </w:ins>
      <w:ins w:id="62" w:author="Gary Kay" w:date="2018-03-11T13:46:00Z">
        <w:r>
          <w:t xml:space="preserve"> (Windows)</w:t>
        </w:r>
      </w:ins>
    </w:p>
    <w:p w14:paraId="7FBE8C6D" w14:textId="77777777" w:rsidR="0083460D" w:rsidRDefault="002B1D10" w:rsidP="006A2AE2">
      <w:r>
        <w:t xml:space="preserve">For MS Windows users </w:t>
      </w:r>
      <w:r w:rsidR="00C32AEE">
        <w:t>Putty can be downloaded from here</w:t>
      </w:r>
    </w:p>
    <w:p w14:paraId="3CD6BDBE" w14:textId="77777777" w:rsidR="0083460D" w:rsidRDefault="0083460D" w:rsidP="006A2AE2"/>
    <w:p w14:paraId="44A56C43" w14:textId="1539E769" w:rsidR="00C32AEE" w:rsidRDefault="0003276D" w:rsidP="006A2AE2">
      <w:hyperlink r:id="rId12" w:history="1">
        <w:r w:rsidR="00C32AEE" w:rsidRPr="009001AD">
          <w:rPr>
            <w:rStyle w:val="Hyperlink"/>
          </w:rPr>
          <w:t>https://www.chiark.greenend.org.uk/~sgtatham/putty/latest.html</w:t>
        </w:r>
      </w:hyperlink>
    </w:p>
    <w:p w14:paraId="6B5684BD" w14:textId="59B42C1D" w:rsidR="00C32AEE" w:rsidRDefault="00C32AEE" w:rsidP="006A2AE2"/>
    <w:p w14:paraId="094A42EA" w14:textId="77777777" w:rsidR="00B930DD" w:rsidRDefault="00C32AEE" w:rsidP="006A2AE2">
      <w:pPr>
        <w:rPr>
          <w:ins w:id="63" w:author="Gary Kay" w:date="2018-03-11T14:04:00Z"/>
        </w:rPr>
      </w:pPr>
      <w:r>
        <w:t>Once installed open Putty and in the menu on the left navigate to</w:t>
      </w:r>
      <w:ins w:id="64" w:author="Gary Kay" w:date="2018-03-11T14:04:00Z">
        <w:r w:rsidR="00B930DD">
          <w:t>:</w:t>
        </w:r>
      </w:ins>
    </w:p>
    <w:p w14:paraId="7A47FC13" w14:textId="00F5BAE4" w:rsidR="00C32AEE" w:rsidRDefault="00B930DD" w:rsidP="006A2AE2">
      <w:ins w:id="65" w:author="Gary Kay" w:date="2018-03-11T14:04:00Z">
        <w:r>
          <w:tab/>
        </w:r>
      </w:ins>
      <w:del w:id="66" w:author="Gary Kay" w:date="2018-03-11T14:04:00Z">
        <w:r w:rsidR="00C32AEE" w:rsidDel="00B930DD">
          <w:delText xml:space="preserve"> </w:delText>
        </w:r>
      </w:del>
      <w:r w:rsidR="00C32AEE" w:rsidRPr="00C32AEE">
        <w:rPr>
          <w:b/>
          <w:i/>
        </w:rPr>
        <w:t xml:space="preserve">Connection – SSH – </w:t>
      </w:r>
      <w:proofErr w:type="spellStart"/>
      <w:r w:rsidR="00C32AEE" w:rsidRPr="00C32AEE">
        <w:rPr>
          <w:b/>
          <w:i/>
        </w:rPr>
        <w:t>Auth</w:t>
      </w:r>
      <w:proofErr w:type="spellEnd"/>
      <w:r w:rsidR="00C32AEE">
        <w:t xml:space="preserve"> </w:t>
      </w:r>
    </w:p>
    <w:p w14:paraId="4F9DA98F" w14:textId="77777777" w:rsidR="002D6177" w:rsidRDefault="002D6177" w:rsidP="006A2AE2"/>
    <w:p w14:paraId="57AA5954" w14:textId="4146DC64" w:rsidR="00C32AEE" w:rsidRDefault="00C32AEE" w:rsidP="006A2AE2">
      <w:r>
        <w:t>Click the browse button and navigate to the lab materials folder and locate the private key</w:t>
      </w:r>
      <w:r w:rsidR="002A4D00">
        <w:t xml:space="preserve"> file</w:t>
      </w:r>
      <w:ins w:id="67" w:author="Gary Kay" w:date="2018-03-11T14:06:00Z">
        <w:r w:rsidR="00B86BCF">
          <w:t>:</w:t>
        </w:r>
      </w:ins>
    </w:p>
    <w:p w14:paraId="3D31D76A" w14:textId="77777777" w:rsidR="00C32AEE" w:rsidRDefault="00C32AEE" w:rsidP="006A2AE2"/>
    <w:p w14:paraId="3C21C690" w14:textId="5681D127" w:rsidR="00C32AEE" w:rsidRPr="00C32AEE" w:rsidRDefault="00B86BCF" w:rsidP="00B930DD">
      <w:pPr>
        <w:pStyle w:val="Heading3"/>
      </w:pPr>
      <w:ins w:id="68" w:author="Gary Kay" w:date="2018-03-11T14:07:00Z">
        <w:r>
          <w:tab/>
        </w:r>
      </w:ins>
      <w:r w:rsidR="00C32AEE" w:rsidRPr="00C32AEE">
        <w:t>slalom-</w:t>
      </w:r>
      <w:proofErr w:type="spellStart"/>
      <w:r w:rsidR="00C32AEE" w:rsidRPr="00C32AEE">
        <w:t>aws</w:t>
      </w:r>
      <w:proofErr w:type="spellEnd"/>
      <w:r w:rsidR="00C32AEE" w:rsidRPr="00C32AEE">
        <w:t>-lab\</w:t>
      </w:r>
      <w:proofErr w:type="spellStart"/>
      <w:r w:rsidR="00C32AEE" w:rsidRPr="00C32AEE">
        <w:t>aws</w:t>
      </w:r>
      <w:proofErr w:type="spellEnd"/>
      <w:r w:rsidR="00C32AEE" w:rsidRPr="00C32AEE">
        <w:t>-demo-files\</w:t>
      </w:r>
      <w:proofErr w:type="spellStart"/>
      <w:r w:rsidR="00C32AEE" w:rsidRPr="00C32AEE">
        <w:t>ssh</w:t>
      </w:r>
      <w:proofErr w:type="spellEnd"/>
      <w:r w:rsidR="00C32AEE" w:rsidRPr="00C32AEE">
        <w:t xml:space="preserve"> keys\slalom-demo-</w:t>
      </w:r>
      <w:proofErr w:type="spellStart"/>
      <w:r w:rsidR="00C32AEE" w:rsidRPr="00C32AEE">
        <w:t>lon.ppk</w:t>
      </w:r>
      <w:proofErr w:type="spellEnd"/>
    </w:p>
    <w:p w14:paraId="683A5157" w14:textId="77777777" w:rsidR="00C32AEE" w:rsidRDefault="00C32AEE" w:rsidP="006A2AE2"/>
    <w:p w14:paraId="700D3E1B" w14:textId="5463ABEE" w:rsidR="00C32AEE" w:rsidRDefault="00C32AEE" w:rsidP="006A2AE2">
      <w:r>
        <w:t xml:space="preserve">From the menu on the left navigate to </w:t>
      </w:r>
      <w:r w:rsidRPr="00C32AEE">
        <w:rPr>
          <w:b/>
          <w:i/>
        </w:rPr>
        <w:t>Connection</w:t>
      </w:r>
      <w:r>
        <w:t xml:space="preserve"> and add the line below the </w:t>
      </w:r>
      <w:r w:rsidRPr="00C32AEE">
        <w:rPr>
          <w:b/>
        </w:rPr>
        <w:t>Host Name</w:t>
      </w:r>
      <w:r>
        <w:t xml:space="preserve"> field</w:t>
      </w:r>
      <w:r w:rsidR="002A4D00">
        <w:t xml:space="preserve">, replace the &lt;number&gt; with your assigned </w:t>
      </w:r>
      <w:proofErr w:type="spellStart"/>
      <w:r w:rsidR="002A4D00">
        <w:t>labuser</w:t>
      </w:r>
      <w:proofErr w:type="spellEnd"/>
      <w:r w:rsidR="002A4D00">
        <w:t xml:space="preserve"> number </w:t>
      </w:r>
      <w:proofErr w:type="spellStart"/>
      <w:r w:rsidR="002A4D00">
        <w:t>e.g</w:t>
      </w:r>
      <w:proofErr w:type="spellEnd"/>
      <w:r w:rsidR="002A4D00">
        <w:t xml:space="preserve"> labuser12</w:t>
      </w:r>
    </w:p>
    <w:p w14:paraId="67059B68" w14:textId="77777777" w:rsidR="00C32AEE" w:rsidRDefault="00C32AEE" w:rsidP="006A2AE2"/>
    <w:p w14:paraId="1A2B62DA" w14:textId="3BA8F9A1" w:rsidR="00C32AEE" w:rsidRPr="00B930DD" w:rsidRDefault="002A4D00" w:rsidP="00B930DD">
      <w:pPr>
        <w:pStyle w:val="Code"/>
        <w:pPrChange w:id="69" w:author="Gary Kay" w:date="2018-03-11T14:04:00Z">
          <w:pPr/>
        </w:pPrChange>
      </w:pPr>
      <w:r w:rsidRPr="00B930DD">
        <w:rPr>
          <w:rPrChange w:id="70" w:author="Gary Kay" w:date="2018-03-11T14:04:00Z">
            <w:rPr>
              <w:highlight w:val="lightGray"/>
            </w:rPr>
          </w:rPrChange>
        </w:rPr>
        <w:t>labuser</w:t>
      </w:r>
      <w:r w:rsidRPr="00B930DD">
        <w:rPr>
          <w:highlight w:val="yellow"/>
        </w:rPr>
        <w:t>&lt;number&gt;</w:t>
      </w:r>
      <w:r w:rsidRPr="00B930DD">
        <w:rPr>
          <w:rPrChange w:id="71" w:author="Gary Kay" w:date="2018-03-11T14:04:00Z">
            <w:rPr>
              <w:b/>
              <w:highlight w:val="lightGray"/>
            </w:rPr>
          </w:rPrChange>
        </w:rPr>
        <w:t>@ec2-35-178-27-149.eu-west-2.compute.amazonaws.com</w:t>
      </w:r>
    </w:p>
    <w:p w14:paraId="60193341" w14:textId="77777777" w:rsidR="00C32AEE" w:rsidRDefault="00C32AEE" w:rsidP="006A2AE2"/>
    <w:p w14:paraId="3A7697F3" w14:textId="40027032" w:rsidR="00C32AEE" w:rsidRDefault="00C32AEE" w:rsidP="006A2AE2">
      <w:r w:rsidRPr="00C32AEE">
        <w:rPr>
          <w:rFonts w:ascii="Times New Roman" w:hAnsi="Times New Roman" w:cs="Times New Roman"/>
          <w:color w:val="auto"/>
          <w:szCs w:val="24"/>
        </w:rPr>
        <w:t>Click the Open button</w:t>
      </w:r>
      <w:r>
        <w:t xml:space="preserve">, if prompted to add the </w:t>
      </w:r>
      <w:proofErr w:type="spellStart"/>
      <w:r>
        <w:t>ssh</w:t>
      </w:r>
      <w:proofErr w:type="spellEnd"/>
      <w:r>
        <w:t xml:space="preserve"> key click OK.</w:t>
      </w:r>
      <w:r w:rsidR="002A4D00">
        <w:t xml:space="preserve"> You should now be at the command prompt on the build server.</w:t>
      </w:r>
    </w:p>
    <w:p w14:paraId="38971531" w14:textId="1714C947" w:rsidR="002A4D00" w:rsidRDefault="002A4D00" w:rsidP="006A2AE2"/>
    <w:p w14:paraId="137A5F6B" w14:textId="77777777" w:rsidR="002A4D00" w:rsidRDefault="002A4D00" w:rsidP="006A2AE2"/>
    <w:p w14:paraId="202026DB" w14:textId="77777777" w:rsidR="00C32AEE" w:rsidRDefault="00C32AEE" w:rsidP="006A2AE2"/>
    <w:p w14:paraId="019EF018" w14:textId="77777777" w:rsidR="002734B6" w:rsidRDefault="002734B6" w:rsidP="006A2AE2"/>
    <w:p w14:paraId="496D83E9" w14:textId="3BA82FF1" w:rsidR="006D49C8" w:rsidRPr="001248AB" w:rsidRDefault="001248AB" w:rsidP="006A2AE2">
      <w:pPr>
        <w:pStyle w:val="Heading2"/>
      </w:pPr>
      <w:r w:rsidRPr="001248AB">
        <w:t xml:space="preserve">Download the </w:t>
      </w:r>
      <w:r w:rsidR="006D49C8" w:rsidRPr="001248AB">
        <w:t xml:space="preserve">Lab Source code </w:t>
      </w:r>
    </w:p>
    <w:p w14:paraId="096A6E85" w14:textId="598DBB17" w:rsidR="006D49C8" w:rsidRDefault="001248AB" w:rsidP="006A2AE2">
      <w:r>
        <w:t>From the build server run the following command to download the source code</w:t>
      </w:r>
    </w:p>
    <w:p w14:paraId="056804DB" w14:textId="77777777" w:rsidR="001248AB" w:rsidRDefault="001248AB" w:rsidP="00B930DD">
      <w:pPr>
        <w:pStyle w:val="Heading3"/>
      </w:pPr>
    </w:p>
    <w:p w14:paraId="13DA38C9" w14:textId="1000B109" w:rsidR="001248AB" w:rsidRPr="00B86BCF" w:rsidRDefault="001248AB" w:rsidP="00B86BCF">
      <w:pPr>
        <w:pStyle w:val="Code"/>
        <w:pPrChange w:id="72" w:author="Gary Kay" w:date="2018-03-11T14:07:00Z">
          <w:pPr>
            <w:pStyle w:val="Heading3"/>
          </w:pPr>
        </w:pPrChange>
      </w:pPr>
      <w:proofErr w:type="spellStart"/>
      <w:r w:rsidRPr="00B86BCF">
        <w:rPr>
          <w:rPrChange w:id="73" w:author="Gary Kay" w:date="2018-03-11T14:07:00Z">
            <w:rPr>
              <w:highlight w:val="lightGray"/>
            </w:rPr>
          </w:rPrChange>
        </w:rPr>
        <w:t>git</w:t>
      </w:r>
      <w:proofErr w:type="spellEnd"/>
      <w:r w:rsidRPr="00B86BCF">
        <w:rPr>
          <w:rPrChange w:id="74" w:author="Gary Kay" w:date="2018-03-11T14:07:00Z">
            <w:rPr>
              <w:highlight w:val="lightGray"/>
            </w:rPr>
          </w:rPrChange>
        </w:rPr>
        <w:t xml:space="preserve"> </w:t>
      </w:r>
      <w:proofErr w:type="spellStart"/>
      <w:r w:rsidRPr="00B86BCF">
        <w:rPr>
          <w:rPrChange w:id="75" w:author="Gary Kay" w:date="2018-03-11T14:07:00Z">
            <w:rPr>
              <w:highlight w:val="lightGray"/>
            </w:rPr>
          </w:rPrChange>
        </w:rPr>
        <w:t>clone</w:t>
      </w:r>
      <w:proofErr w:type="spellEnd"/>
      <w:r w:rsidRPr="00B86BCF">
        <w:rPr>
          <w:rPrChange w:id="76" w:author="Gary Kay" w:date="2018-03-11T14:07:00Z">
            <w:rPr>
              <w:highlight w:val="lightGray"/>
            </w:rPr>
          </w:rPrChange>
        </w:rPr>
        <w:t xml:space="preserve"> </w:t>
      </w:r>
      <w:del w:id="77" w:author="Gary Kay" w:date="2018-03-11T14:07:00Z">
        <w:r w:rsidR="0003276D" w:rsidRPr="00B86BCF" w:rsidDel="00B86BCF">
          <w:fldChar w:fldCharType="begin"/>
        </w:r>
        <w:r w:rsidR="0003276D" w:rsidRPr="00B86BCF" w:rsidDel="00B86BCF">
          <w:delInstrText xml:space="preserve"> HYPERLINK "https://github.com/nmarchini/tf-01.git" </w:delInstrText>
        </w:r>
        <w:r w:rsidR="0003276D" w:rsidRPr="00B86BCF" w:rsidDel="00B86BCF">
          <w:fldChar w:fldCharType="separate"/>
        </w:r>
        <w:r w:rsidRPr="00B86BCF" w:rsidDel="00B86BCF">
          <w:rPr>
            <w:rPrChange w:id="78" w:author="Gary Kay" w:date="2018-03-11T14:07:00Z">
              <w:rPr>
                <w:rStyle w:val="Hyperlink"/>
                <w:highlight w:val="lightGray"/>
              </w:rPr>
            </w:rPrChange>
          </w:rPr>
          <w:delText>https://github.com/nmarchini/tf-01.git</w:delText>
        </w:r>
        <w:r w:rsidR="0003276D" w:rsidRPr="00B86BCF" w:rsidDel="00B86BCF">
          <w:rPr>
            <w:rStyle w:val="Hyperlink"/>
            <w:color w:val="002060"/>
            <w:u w:val="none"/>
            <w:rPrChange w:id="79" w:author="Gary Kay" w:date="2018-03-11T14:07:00Z">
              <w:rPr>
                <w:rStyle w:val="Hyperlink"/>
                <w:highlight w:val="lightGray"/>
              </w:rPr>
            </w:rPrChange>
          </w:rPr>
          <w:fldChar w:fldCharType="end"/>
        </w:r>
      </w:del>
      <w:ins w:id="80" w:author="Gary Kay" w:date="2018-03-11T14:07:00Z">
        <w:r w:rsidR="00B86BCF" w:rsidRPr="00B86BCF">
          <w:rPr>
            <w:rPrChange w:id="81" w:author="Gary Kay" w:date="2018-03-11T14:07:00Z">
              <w:rPr>
                <w:rStyle w:val="Hyperlink"/>
                <w:highlight w:val="lightGray"/>
              </w:rPr>
            </w:rPrChange>
          </w:rPr>
          <w:t>https://github.com/nmarchini/tf-01.git</w:t>
        </w:r>
      </w:ins>
    </w:p>
    <w:p w14:paraId="455719EB" w14:textId="77777777" w:rsidR="001248AB" w:rsidRDefault="001248AB" w:rsidP="00B930DD">
      <w:pPr>
        <w:pStyle w:val="Heading3"/>
      </w:pPr>
    </w:p>
    <w:p w14:paraId="2CD1064C" w14:textId="1F587129" w:rsidR="007725C3" w:rsidRDefault="001248AB" w:rsidP="002A4D00">
      <w:r w:rsidRPr="001248AB">
        <w:t>Change directory</w:t>
      </w:r>
      <w:r>
        <w:t xml:space="preserve"> to tf-01</w:t>
      </w:r>
    </w:p>
    <w:p w14:paraId="2B84BD84" w14:textId="77777777" w:rsidR="001248AB" w:rsidRDefault="001248AB" w:rsidP="00B930DD">
      <w:pPr>
        <w:pStyle w:val="Heading3"/>
      </w:pPr>
    </w:p>
    <w:p w14:paraId="1EF9F9AE" w14:textId="1E673BF5" w:rsidR="001248AB" w:rsidRPr="00B86BCF" w:rsidRDefault="001248AB" w:rsidP="00B86BCF">
      <w:pPr>
        <w:pStyle w:val="Code"/>
        <w:pPrChange w:id="82" w:author="Gary Kay" w:date="2018-03-11T14:07:00Z">
          <w:pPr>
            <w:pStyle w:val="Heading3"/>
          </w:pPr>
        </w:pPrChange>
      </w:pPr>
      <w:r w:rsidRPr="00B86BCF">
        <w:rPr>
          <w:rPrChange w:id="83" w:author="Gary Kay" w:date="2018-03-11T14:07:00Z">
            <w:rPr>
              <w:highlight w:val="lightGray"/>
            </w:rPr>
          </w:rPrChange>
        </w:rPr>
        <w:t>cd tf-01</w:t>
      </w:r>
    </w:p>
    <w:p w14:paraId="7973F905" w14:textId="71253EE8" w:rsidR="001248AB" w:rsidRDefault="001248AB" w:rsidP="00B930DD">
      <w:pPr>
        <w:pStyle w:val="Heading3"/>
      </w:pPr>
    </w:p>
    <w:p w14:paraId="3CEB417E" w14:textId="4B5154E8" w:rsidR="001248AB" w:rsidRDefault="001248AB" w:rsidP="006A2AE2">
      <w:pPr>
        <w:pStyle w:val="Heading2"/>
      </w:pPr>
      <w:r>
        <w:t xml:space="preserve">Set </w:t>
      </w:r>
      <w:ins w:id="84" w:author="Gary Kay" w:date="2018-03-11T14:08:00Z">
        <w:r w:rsidR="00B86BCF">
          <w:t xml:space="preserve">Default </w:t>
        </w:r>
      </w:ins>
      <w:r>
        <w:t xml:space="preserve">AWS CLI </w:t>
      </w:r>
      <w:del w:id="85" w:author="Gary Kay" w:date="2018-03-11T14:09:00Z">
        <w:r w:rsidDel="00B86BCF">
          <w:delText>region</w:delText>
        </w:r>
      </w:del>
      <w:ins w:id="86" w:author="Gary Kay" w:date="2018-03-11T14:09:00Z">
        <w:r w:rsidR="00B86BCF">
          <w:t>R</w:t>
        </w:r>
        <w:r w:rsidR="00B86BCF">
          <w:t>egion</w:t>
        </w:r>
        <w:r w:rsidR="00B86BCF">
          <w:t xml:space="preserve"> and Output Format</w:t>
        </w:r>
      </w:ins>
    </w:p>
    <w:p w14:paraId="03C7CE40" w14:textId="3EA3B832" w:rsidR="001248AB" w:rsidRDefault="001248AB" w:rsidP="006A2AE2">
      <w:r>
        <w:t xml:space="preserve">The AWS region needs to be set using the AWS </w:t>
      </w:r>
      <w:ins w:id="87" w:author="Gary Kay" w:date="2018-03-11T14:09:00Z">
        <w:r w:rsidR="00B86BCF">
          <w:t xml:space="preserve">CLI </w:t>
        </w:r>
      </w:ins>
      <w:r w:rsidRPr="00B86BCF">
        <w:rPr>
          <w:i/>
          <w:rPrChange w:id="88" w:author="Gary Kay" w:date="2018-03-11T14:09:00Z">
            <w:rPr/>
          </w:rPrChange>
        </w:rPr>
        <w:t>configure</w:t>
      </w:r>
      <w:r>
        <w:t xml:space="preserve"> command, enter the command below to set the region to eu-west-2</w:t>
      </w:r>
      <w:ins w:id="89" w:author="Gary Kay" w:date="2018-03-11T14:08:00Z">
        <w:r w:rsidR="00B86BCF">
          <w:t>.</w:t>
        </w:r>
      </w:ins>
    </w:p>
    <w:p w14:paraId="0548F20B" w14:textId="2E3A1AE2" w:rsidR="001248AB" w:rsidRDefault="001248AB" w:rsidP="006A2AE2"/>
    <w:p w14:paraId="062623A7" w14:textId="20F40350" w:rsidR="001248AB" w:rsidRPr="00B86BCF" w:rsidRDefault="001248AB" w:rsidP="00B86BCF">
      <w:pPr>
        <w:pStyle w:val="Code"/>
        <w:rPr>
          <w:rPrChange w:id="90" w:author="Gary Kay" w:date="2018-03-11T14:08:00Z">
            <w:rPr>
              <w:highlight w:val="lightGray"/>
            </w:rPr>
          </w:rPrChange>
        </w:rPr>
        <w:pPrChange w:id="91" w:author="Gary Kay" w:date="2018-03-11T14:08:00Z">
          <w:pPr>
            <w:pStyle w:val="Heading3"/>
          </w:pPr>
        </w:pPrChange>
      </w:pPr>
      <w:proofErr w:type="spellStart"/>
      <w:r w:rsidRPr="00B86BCF">
        <w:rPr>
          <w:rPrChange w:id="92" w:author="Gary Kay" w:date="2018-03-11T14:08:00Z">
            <w:rPr>
              <w:highlight w:val="lightGray"/>
            </w:rPr>
          </w:rPrChange>
        </w:rPr>
        <w:t>aws</w:t>
      </w:r>
      <w:proofErr w:type="spellEnd"/>
      <w:r w:rsidRPr="00B86BCF">
        <w:rPr>
          <w:rPrChange w:id="93" w:author="Gary Kay" w:date="2018-03-11T14:08:00Z">
            <w:rPr>
              <w:highlight w:val="lightGray"/>
            </w:rPr>
          </w:rPrChange>
        </w:rPr>
        <w:t xml:space="preserve"> </w:t>
      </w:r>
      <w:proofErr w:type="spellStart"/>
      <w:r w:rsidRPr="00B86BCF">
        <w:rPr>
          <w:rPrChange w:id="94" w:author="Gary Kay" w:date="2018-03-11T14:08:00Z">
            <w:rPr>
              <w:highlight w:val="lightGray"/>
            </w:rPr>
          </w:rPrChange>
        </w:rPr>
        <w:t>configure</w:t>
      </w:r>
      <w:proofErr w:type="spellEnd"/>
      <w:r w:rsidRPr="00B86BCF">
        <w:rPr>
          <w:rPrChange w:id="95" w:author="Gary Kay" w:date="2018-03-11T14:08:00Z">
            <w:rPr>
              <w:highlight w:val="lightGray"/>
            </w:rPr>
          </w:rPrChange>
        </w:rPr>
        <w:t xml:space="preserve"> [</w:t>
      </w:r>
      <w:proofErr w:type="spellStart"/>
      <w:r w:rsidRPr="00B86BCF">
        <w:rPr>
          <w:rPrChange w:id="96" w:author="Gary Kay" w:date="2018-03-11T14:08:00Z">
            <w:rPr>
              <w:highlight w:val="lightGray"/>
            </w:rPr>
          </w:rPrChange>
        </w:rPr>
        <w:t>Enter</w:t>
      </w:r>
      <w:proofErr w:type="spellEnd"/>
      <w:r w:rsidRPr="00B86BCF">
        <w:rPr>
          <w:rPrChange w:id="97" w:author="Gary Kay" w:date="2018-03-11T14:08:00Z">
            <w:rPr>
              <w:highlight w:val="lightGray"/>
            </w:rPr>
          </w:rPrChange>
        </w:rPr>
        <w:t>]</w:t>
      </w:r>
    </w:p>
    <w:p w14:paraId="4C2FC823" w14:textId="3299E139" w:rsidR="001248AB" w:rsidRPr="00B86BCF" w:rsidRDefault="001248AB" w:rsidP="00B86BCF">
      <w:pPr>
        <w:pStyle w:val="Code"/>
        <w:rPr>
          <w:rPrChange w:id="98" w:author="Gary Kay" w:date="2018-03-11T14:08:00Z">
            <w:rPr>
              <w:highlight w:val="lightGray"/>
            </w:rPr>
          </w:rPrChange>
        </w:rPr>
        <w:pPrChange w:id="99" w:author="Gary Kay" w:date="2018-03-11T14:08:00Z">
          <w:pPr>
            <w:pStyle w:val="Heading3"/>
          </w:pPr>
        </w:pPrChange>
      </w:pPr>
      <w:r w:rsidRPr="00B86BCF">
        <w:rPr>
          <w:rPrChange w:id="100" w:author="Gary Kay" w:date="2018-03-11T14:08:00Z">
            <w:rPr>
              <w:highlight w:val="lightGray"/>
            </w:rPr>
          </w:rPrChange>
        </w:rPr>
        <w:t xml:space="preserve">AWS Access </w:t>
      </w:r>
      <w:proofErr w:type="spellStart"/>
      <w:r w:rsidRPr="00B86BCF">
        <w:rPr>
          <w:rPrChange w:id="101" w:author="Gary Kay" w:date="2018-03-11T14:08:00Z">
            <w:rPr>
              <w:highlight w:val="lightGray"/>
            </w:rPr>
          </w:rPrChange>
        </w:rPr>
        <w:t>Key</w:t>
      </w:r>
      <w:proofErr w:type="spellEnd"/>
      <w:r w:rsidRPr="00B86BCF">
        <w:rPr>
          <w:rPrChange w:id="102" w:author="Gary Kay" w:date="2018-03-11T14:08:00Z">
            <w:rPr>
              <w:highlight w:val="lightGray"/>
            </w:rPr>
          </w:rPrChange>
        </w:rPr>
        <w:t xml:space="preserve"> ID [</w:t>
      </w:r>
      <w:proofErr w:type="spellStart"/>
      <w:r w:rsidRPr="00B86BCF">
        <w:rPr>
          <w:rPrChange w:id="103" w:author="Gary Kay" w:date="2018-03-11T14:08:00Z">
            <w:rPr>
              <w:highlight w:val="lightGray"/>
            </w:rPr>
          </w:rPrChange>
        </w:rPr>
        <w:t>None</w:t>
      </w:r>
      <w:proofErr w:type="spellEnd"/>
      <w:r w:rsidRPr="00B86BCF">
        <w:rPr>
          <w:rPrChange w:id="104" w:author="Gary Kay" w:date="2018-03-11T14:08:00Z">
            <w:rPr>
              <w:highlight w:val="lightGray"/>
            </w:rPr>
          </w:rPrChange>
        </w:rPr>
        <w:t>]: [</w:t>
      </w:r>
      <w:proofErr w:type="spellStart"/>
      <w:r w:rsidRPr="00B86BCF">
        <w:rPr>
          <w:rPrChange w:id="105" w:author="Gary Kay" w:date="2018-03-11T14:08:00Z">
            <w:rPr>
              <w:highlight w:val="lightGray"/>
            </w:rPr>
          </w:rPrChange>
        </w:rPr>
        <w:t>Enter</w:t>
      </w:r>
      <w:proofErr w:type="spellEnd"/>
      <w:r w:rsidRPr="00B86BCF">
        <w:rPr>
          <w:rPrChange w:id="106" w:author="Gary Kay" w:date="2018-03-11T14:08:00Z">
            <w:rPr>
              <w:highlight w:val="lightGray"/>
            </w:rPr>
          </w:rPrChange>
        </w:rPr>
        <w:t>]</w:t>
      </w:r>
    </w:p>
    <w:p w14:paraId="54620B11" w14:textId="29A7F702" w:rsidR="001248AB" w:rsidRPr="00B86BCF" w:rsidRDefault="001248AB" w:rsidP="00B86BCF">
      <w:pPr>
        <w:pStyle w:val="Code"/>
        <w:rPr>
          <w:rPrChange w:id="107" w:author="Gary Kay" w:date="2018-03-11T14:08:00Z">
            <w:rPr>
              <w:highlight w:val="lightGray"/>
            </w:rPr>
          </w:rPrChange>
        </w:rPr>
        <w:pPrChange w:id="108" w:author="Gary Kay" w:date="2018-03-11T14:08:00Z">
          <w:pPr>
            <w:pStyle w:val="Heading3"/>
          </w:pPr>
        </w:pPrChange>
      </w:pPr>
      <w:r w:rsidRPr="00B86BCF">
        <w:rPr>
          <w:rPrChange w:id="109" w:author="Gary Kay" w:date="2018-03-11T14:08:00Z">
            <w:rPr>
              <w:highlight w:val="lightGray"/>
            </w:rPr>
          </w:rPrChange>
        </w:rPr>
        <w:t xml:space="preserve">AWS </w:t>
      </w:r>
      <w:proofErr w:type="spellStart"/>
      <w:r w:rsidRPr="00B86BCF">
        <w:rPr>
          <w:rPrChange w:id="110" w:author="Gary Kay" w:date="2018-03-11T14:08:00Z">
            <w:rPr>
              <w:highlight w:val="lightGray"/>
            </w:rPr>
          </w:rPrChange>
        </w:rPr>
        <w:t>Secret</w:t>
      </w:r>
      <w:proofErr w:type="spellEnd"/>
      <w:r w:rsidRPr="00B86BCF">
        <w:rPr>
          <w:rPrChange w:id="111" w:author="Gary Kay" w:date="2018-03-11T14:08:00Z">
            <w:rPr>
              <w:highlight w:val="lightGray"/>
            </w:rPr>
          </w:rPrChange>
        </w:rPr>
        <w:t xml:space="preserve"> Access </w:t>
      </w:r>
      <w:proofErr w:type="spellStart"/>
      <w:r w:rsidRPr="00B86BCF">
        <w:rPr>
          <w:rPrChange w:id="112" w:author="Gary Kay" w:date="2018-03-11T14:08:00Z">
            <w:rPr>
              <w:highlight w:val="lightGray"/>
            </w:rPr>
          </w:rPrChange>
        </w:rPr>
        <w:t>Key</w:t>
      </w:r>
      <w:proofErr w:type="spellEnd"/>
      <w:r w:rsidRPr="00B86BCF">
        <w:rPr>
          <w:rPrChange w:id="113" w:author="Gary Kay" w:date="2018-03-11T14:08:00Z">
            <w:rPr>
              <w:highlight w:val="lightGray"/>
            </w:rPr>
          </w:rPrChange>
        </w:rPr>
        <w:t xml:space="preserve"> [</w:t>
      </w:r>
      <w:proofErr w:type="spellStart"/>
      <w:r w:rsidRPr="00B86BCF">
        <w:rPr>
          <w:rPrChange w:id="114" w:author="Gary Kay" w:date="2018-03-11T14:08:00Z">
            <w:rPr>
              <w:highlight w:val="lightGray"/>
            </w:rPr>
          </w:rPrChange>
        </w:rPr>
        <w:t>None</w:t>
      </w:r>
      <w:proofErr w:type="spellEnd"/>
      <w:r w:rsidRPr="00B86BCF">
        <w:rPr>
          <w:rPrChange w:id="115" w:author="Gary Kay" w:date="2018-03-11T14:08:00Z">
            <w:rPr>
              <w:highlight w:val="lightGray"/>
            </w:rPr>
          </w:rPrChange>
        </w:rPr>
        <w:t>]: [</w:t>
      </w:r>
      <w:proofErr w:type="spellStart"/>
      <w:r w:rsidRPr="00B86BCF">
        <w:rPr>
          <w:rPrChange w:id="116" w:author="Gary Kay" w:date="2018-03-11T14:08:00Z">
            <w:rPr>
              <w:highlight w:val="lightGray"/>
            </w:rPr>
          </w:rPrChange>
        </w:rPr>
        <w:t>Enter</w:t>
      </w:r>
      <w:proofErr w:type="spellEnd"/>
      <w:del w:id="117" w:author="Gary Kay" w:date="2018-03-11T14:08:00Z">
        <w:r w:rsidRPr="00B86BCF" w:rsidDel="00B86BCF">
          <w:rPr>
            <w:rPrChange w:id="118" w:author="Gary Kay" w:date="2018-03-11T14:08:00Z">
              <w:rPr>
                <w:highlight w:val="lightGray"/>
              </w:rPr>
            </w:rPrChange>
          </w:rPr>
          <w:delText>}</w:delText>
        </w:r>
      </w:del>
      <w:ins w:id="119" w:author="Gary Kay" w:date="2018-03-11T14:08:00Z">
        <w:r w:rsidR="00B86BCF" w:rsidRPr="00B86BCF">
          <w:rPr>
            <w:rPrChange w:id="120" w:author="Gary Kay" w:date="2018-03-11T14:08:00Z">
              <w:rPr>
                <w:highlight w:val="lightGray"/>
              </w:rPr>
            </w:rPrChange>
          </w:rPr>
          <w:t>]</w:t>
        </w:r>
      </w:ins>
    </w:p>
    <w:p w14:paraId="6FB19C93" w14:textId="2BC4A0FA" w:rsidR="001248AB" w:rsidRPr="00B86BCF" w:rsidRDefault="001248AB" w:rsidP="00B86BCF">
      <w:pPr>
        <w:pStyle w:val="Code"/>
        <w:rPr>
          <w:rFonts w:eastAsiaTheme="minorHAnsi"/>
          <w:rPrChange w:id="121" w:author="Gary Kay" w:date="2018-03-11T14:08:00Z">
            <w:rPr>
              <w:rFonts w:eastAsiaTheme="minorHAnsi"/>
              <w:highlight w:val="lightGray"/>
            </w:rPr>
          </w:rPrChange>
        </w:rPr>
        <w:pPrChange w:id="122" w:author="Gary Kay" w:date="2018-03-11T14:08:00Z">
          <w:pPr>
            <w:pStyle w:val="Heading3"/>
          </w:pPr>
        </w:pPrChange>
      </w:pPr>
      <w:r w:rsidRPr="00B86BCF">
        <w:rPr>
          <w:rPrChange w:id="123" w:author="Gary Kay" w:date="2018-03-11T14:08:00Z">
            <w:rPr>
              <w:highlight w:val="lightGray"/>
            </w:rPr>
          </w:rPrChange>
        </w:rPr>
        <w:t xml:space="preserve">Default region </w:t>
      </w:r>
      <w:proofErr w:type="spellStart"/>
      <w:r w:rsidRPr="00B86BCF">
        <w:rPr>
          <w:rPrChange w:id="124" w:author="Gary Kay" w:date="2018-03-11T14:08:00Z">
            <w:rPr>
              <w:highlight w:val="lightGray"/>
            </w:rPr>
          </w:rPrChange>
        </w:rPr>
        <w:t>name</w:t>
      </w:r>
      <w:proofErr w:type="spellEnd"/>
      <w:r w:rsidRPr="00B86BCF">
        <w:rPr>
          <w:rPrChange w:id="125" w:author="Gary Kay" w:date="2018-03-11T14:08:00Z">
            <w:rPr>
              <w:highlight w:val="lightGray"/>
            </w:rPr>
          </w:rPrChange>
        </w:rPr>
        <w:t xml:space="preserve"> [</w:t>
      </w:r>
      <w:proofErr w:type="spellStart"/>
      <w:r w:rsidRPr="00B86BCF">
        <w:rPr>
          <w:rPrChange w:id="126" w:author="Gary Kay" w:date="2018-03-11T14:08:00Z">
            <w:rPr>
              <w:highlight w:val="lightGray"/>
            </w:rPr>
          </w:rPrChange>
        </w:rPr>
        <w:t>None</w:t>
      </w:r>
      <w:proofErr w:type="spellEnd"/>
      <w:r w:rsidRPr="00B86BCF">
        <w:rPr>
          <w:rPrChange w:id="127" w:author="Gary Kay" w:date="2018-03-11T14:08:00Z">
            <w:rPr>
              <w:highlight w:val="lightGray"/>
            </w:rPr>
          </w:rPrChange>
        </w:rPr>
        <w:t>]: eu-west-2</w:t>
      </w:r>
    </w:p>
    <w:p w14:paraId="31605922" w14:textId="60C4173B" w:rsidR="001248AB" w:rsidRDefault="001248AB" w:rsidP="00B86BCF">
      <w:pPr>
        <w:pStyle w:val="Code"/>
        <w:rPr>
          <w:rFonts w:eastAsiaTheme="minorHAnsi"/>
        </w:rPr>
        <w:pPrChange w:id="128" w:author="Gary Kay" w:date="2018-03-11T14:08:00Z">
          <w:pPr>
            <w:pStyle w:val="Heading3"/>
          </w:pPr>
        </w:pPrChange>
      </w:pPr>
      <w:r w:rsidRPr="00B86BCF">
        <w:rPr>
          <w:rPrChange w:id="129" w:author="Gary Kay" w:date="2018-03-11T14:08:00Z">
            <w:rPr>
              <w:highlight w:val="lightGray"/>
            </w:rPr>
          </w:rPrChange>
        </w:rPr>
        <w:lastRenderedPageBreak/>
        <w:t>Default output format [</w:t>
      </w:r>
      <w:proofErr w:type="spellStart"/>
      <w:r w:rsidRPr="00B86BCF">
        <w:rPr>
          <w:rPrChange w:id="130" w:author="Gary Kay" w:date="2018-03-11T14:08:00Z">
            <w:rPr>
              <w:highlight w:val="lightGray"/>
            </w:rPr>
          </w:rPrChange>
        </w:rPr>
        <w:t>None</w:t>
      </w:r>
      <w:proofErr w:type="spellEnd"/>
      <w:r w:rsidRPr="00B86BCF">
        <w:rPr>
          <w:rPrChange w:id="131" w:author="Gary Kay" w:date="2018-03-11T14:08:00Z">
            <w:rPr>
              <w:highlight w:val="lightGray"/>
            </w:rPr>
          </w:rPrChange>
        </w:rPr>
        <w:t xml:space="preserve">]: </w:t>
      </w:r>
      <w:proofErr w:type="spellStart"/>
      <w:r w:rsidRPr="00B86BCF">
        <w:rPr>
          <w:rPrChange w:id="132" w:author="Gary Kay" w:date="2018-03-11T14:08:00Z">
            <w:rPr>
              <w:highlight w:val="lightGray"/>
            </w:rPr>
          </w:rPrChange>
        </w:rPr>
        <w:t>json</w:t>
      </w:r>
      <w:proofErr w:type="spellEnd"/>
    </w:p>
    <w:p w14:paraId="5DBC1DCE" w14:textId="77777777" w:rsidR="001248AB" w:rsidRPr="001248AB" w:rsidRDefault="001248AB" w:rsidP="006A2AE2"/>
    <w:p w14:paraId="69EB4F46" w14:textId="77777777" w:rsidR="00E479C6" w:rsidRDefault="00E479C6" w:rsidP="006A2AE2">
      <w:pPr>
        <w:pStyle w:val="Heading1"/>
      </w:pPr>
      <w:r>
        <w:t>Getting ready to run terraform</w:t>
      </w:r>
    </w:p>
    <w:p w14:paraId="3731758F" w14:textId="77777777" w:rsidR="00865973" w:rsidRDefault="00865973" w:rsidP="006A2AE2">
      <w:pPr>
        <w:pStyle w:val="Heading2"/>
      </w:pPr>
    </w:p>
    <w:p w14:paraId="4CAC2899" w14:textId="7F77CD0E" w:rsidR="00865973" w:rsidRDefault="00865973" w:rsidP="006A2AE2">
      <w:pPr>
        <w:pStyle w:val="Heading2"/>
      </w:pPr>
      <w:r w:rsidRPr="00865973">
        <w:t>Setup the Terraform Backend</w:t>
      </w:r>
    </w:p>
    <w:p w14:paraId="320297AF" w14:textId="0883E1FF" w:rsidR="00865973" w:rsidRDefault="001248AB" w:rsidP="006A2AE2">
      <w:r>
        <w:t xml:space="preserve">An </w:t>
      </w:r>
      <w:r w:rsidR="00865973" w:rsidRPr="00865973">
        <w:t xml:space="preserve">S3 bucket and </w:t>
      </w:r>
      <w:proofErr w:type="spellStart"/>
      <w:r w:rsidR="00865973" w:rsidRPr="00865973">
        <w:t>DynamoDB</w:t>
      </w:r>
      <w:proofErr w:type="spellEnd"/>
      <w:r w:rsidR="00865973" w:rsidRPr="00865973">
        <w:t xml:space="preserve"> table need to be created to store the remote state and lock table.</w:t>
      </w:r>
    </w:p>
    <w:p w14:paraId="46819F18" w14:textId="77777777" w:rsidR="001248AB" w:rsidRDefault="001248AB" w:rsidP="006A2AE2"/>
    <w:p w14:paraId="11811E01" w14:textId="75C1430B" w:rsidR="00865973" w:rsidRPr="002A4D00" w:rsidRDefault="00865973" w:rsidP="00B86BCF">
      <w:pPr>
        <w:pStyle w:val="Heading3"/>
        <w:pPrChange w:id="133" w:author="Gary Kay" w:date="2018-03-11T14:10:00Z">
          <w:pPr/>
        </w:pPrChange>
      </w:pPr>
      <w:r w:rsidRPr="002A4D00">
        <w:t>Create S3 Bucket</w:t>
      </w:r>
    </w:p>
    <w:p w14:paraId="3F5623A2" w14:textId="77777777" w:rsidR="001248AB" w:rsidRDefault="001248AB" w:rsidP="006A2AE2"/>
    <w:p w14:paraId="046C4381" w14:textId="7B59CEDC" w:rsidR="002D6177" w:rsidRPr="002D6177" w:rsidRDefault="00865973" w:rsidP="006A2AE2">
      <w:r w:rsidRPr="00865973">
        <w:t>The code below creates a private S3 bucket</w:t>
      </w:r>
      <w:r>
        <w:t>, you need to edit it before you run the code</w:t>
      </w:r>
      <w:r w:rsidR="002D6177">
        <w:t>, r</w:t>
      </w:r>
      <w:r w:rsidRPr="002D6177">
        <w:t xml:space="preserve">eplace the </w:t>
      </w:r>
      <w:r w:rsidR="002D6177">
        <w:rPr>
          <w:highlight w:val="yellow"/>
        </w:rPr>
        <w:t>&lt;</w:t>
      </w:r>
      <w:r w:rsidRPr="002D6177">
        <w:rPr>
          <w:highlight w:val="yellow"/>
        </w:rPr>
        <w:t>number&gt;</w:t>
      </w:r>
      <w:r w:rsidRPr="002D6177">
        <w:t xml:space="preserve"> with your assigned </w:t>
      </w:r>
      <w:proofErr w:type="spellStart"/>
      <w:r w:rsidR="002D6177">
        <w:t>labuser</w:t>
      </w:r>
      <w:proofErr w:type="spellEnd"/>
      <w:r w:rsidRPr="002D6177">
        <w:t xml:space="preserve"> number. </w:t>
      </w:r>
      <w:proofErr w:type="spellStart"/>
      <w:r w:rsidR="002D6177">
        <w:t>E.g</w:t>
      </w:r>
      <w:proofErr w:type="spellEnd"/>
      <w:r w:rsidR="002D6177">
        <w:t xml:space="preserve"> labuser12</w:t>
      </w:r>
    </w:p>
    <w:p w14:paraId="30F3ECC6" w14:textId="77777777" w:rsidR="002D6177" w:rsidRDefault="002D6177" w:rsidP="00B930DD">
      <w:pPr>
        <w:pStyle w:val="Heading3"/>
      </w:pPr>
    </w:p>
    <w:p w14:paraId="395CAF12" w14:textId="5FDD3CD3" w:rsidR="00865973" w:rsidRPr="00B86BCF" w:rsidRDefault="00865973" w:rsidP="00B86BCF">
      <w:pPr>
        <w:pStyle w:val="Code"/>
        <w:pPrChange w:id="134" w:author="Gary Kay" w:date="2018-03-11T14:10:00Z">
          <w:pPr>
            <w:pStyle w:val="Heading3"/>
          </w:pPr>
        </w:pPrChange>
      </w:pPr>
      <w:proofErr w:type="spellStart"/>
      <w:r w:rsidRPr="00B86BCF">
        <w:rPr>
          <w:rPrChange w:id="135" w:author="Gary Kay" w:date="2018-03-11T14:10:00Z">
            <w:rPr>
              <w:highlight w:val="lightGray"/>
            </w:rPr>
          </w:rPrChange>
        </w:rPr>
        <w:t>aws</w:t>
      </w:r>
      <w:proofErr w:type="spellEnd"/>
      <w:r w:rsidRPr="00B86BCF">
        <w:rPr>
          <w:rPrChange w:id="136" w:author="Gary Kay" w:date="2018-03-11T14:10:00Z">
            <w:rPr>
              <w:highlight w:val="lightGray"/>
            </w:rPr>
          </w:rPrChange>
        </w:rPr>
        <w:t xml:space="preserve"> s3api </w:t>
      </w:r>
      <w:proofErr w:type="spellStart"/>
      <w:r w:rsidRPr="00B86BCF">
        <w:rPr>
          <w:rPrChange w:id="137" w:author="Gary Kay" w:date="2018-03-11T14:10:00Z">
            <w:rPr>
              <w:highlight w:val="lightGray"/>
            </w:rPr>
          </w:rPrChange>
        </w:rPr>
        <w:t>create-bucket</w:t>
      </w:r>
      <w:proofErr w:type="spellEnd"/>
      <w:r w:rsidRPr="00B86BCF">
        <w:rPr>
          <w:rPrChange w:id="138" w:author="Gary Kay" w:date="2018-03-11T14:10:00Z">
            <w:rPr>
              <w:highlight w:val="lightGray"/>
            </w:rPr>
          </w:rPrChange>
        </w:rPr>
        <w:t xml:space="preserve"> --</w:t>
      </w:r>
      <w:proofErr w:type="spellStart"/>
      <w:r w:rsidRPr="00B86BCF">
        <w:rPr>
          <w:rPrChange w:id="139" w:author="Gary Kay" w:date="2018-03-11T14:10:00Z">
            <w:rPr>
              <w:highlight w:val="lightGray"/>
            </w:rPr>
          </w:rPrChange>
        </w:rPr>
        <w:t>acl</w:t>
      </w:r>
      <w:proofErr w:type="spellEnd"/>
      <w:r w:rsidRPr="00B86BCF">
        <w:rPr>
          <w:rPrChange w:id="140" w:author="Gary Kay" w:date="2018-03-11T14:10:00Z">
            <w:rPr>
              <w:highlight w:val="lightGray"/>
            </w:rPr>
          </w:rPrChange>
        </w:rPr>
        <w:t xml:space="preserve"> private --</w:t>
      </w:r>
      <w:proofErr w:type="spellStart"/>
      <w:r w:rsidRPr="00B86BCF">
        <w:rPr>
          <w:rPrChange w:id="141" w:author="Gary Kay" w:date="2018-03-11T14:10:00Z">
            <w:rPr>
              <w:highlight w:val="lightGray"/>
            </w:rPr>
          </w:rPrChange>
        </w:rPr>
        <w:t>bucket</w:t>
      </w:r>
      <w:proofErr w:type="spellEnd"/>
      <w:r w:rsidRPr="00B86BCF">
        <w:rPr>
          <w:rPrChange w:id="142" w:author="Gary Kay" w:date="2018-03-11T14:10:00Z">
            <w:rPr>
              <w:highlight w:val="lightGray"/>
            </w:rPr>
          </w:rPrChange>
        </w:rPr>
        <w:t xml:space="preserve"> </w:t>
      </w:r>
      <w:r w:rsidR="002D6177" w:rsidRPr="00B86BCF">
        <w:rPr>
          <w:rPrChange w:id="143" w:author="Gary Kay" w:date="2018-03-11T14:10:00Z">
            <w:rPr>
              <w:highlight w:val="lightGray"/>
            </w:rPr>
          </w:rPrChange>
        </w:rPr>
        <w:t>slalom0318-</w:t>
      </w:r>
      <w:r w:rsidR="001248AB" w:rsidRPr="00B86BCF">
        <w:rPr>
          <w:rPrChange w:id="144" w:author="Gary Kay" w:date="2018-03-11T14:10:00Z">
            <w:rPr>
              <w:highlight w:val="lightGray"/>
            </w:rPr>
          </w:rPrChange>
        </w:rPr>
        <w:t>labuser</w:t>
      </w:r>
      <w:r w:rsidR="002D6177"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145" w:author="Gary Kay" w:date="2018-03-11T14:10:00Z">
            <w:rPr>
              <w:highlight w:val="lightGray"/>
            </w:rPr>
          </w:rPrChange>
        </w:rPr>
        <w:t xml:space="preserve"> --region eu-west-2 --</w:t>
      </w:r>
      <w:proofErr w:type="spellStart"/>
      <w:r w:rsidRPr="00B86BCF">
        <w:rPr>
          <w:rPrChange w:id="146" w:author="Gary Kay" w:date="2018-03-11T14:10:00Z">
            <w:rPr>
              <w:highlight w:val="lightGray"/>
            </w:rPr>
          </w:rPrChange>
        </w:rPr>
        <w:t>create-bucket-configuration</w:t>
      </w:r>
      <w:proofErr w:type="spellEnd"/>
      <w:r w:rsidRPr="00B86BCF">
        <w:rPr>
          <w:rPrChange w:id="147" w:author="Gary Kay" w:date="2018-03-11T14:10:00Z">
            <w:rPr>
              <w:highlight w:val="lightGray"/>
            </w:rPr>
          </w:rPrChange>
        </w:rPr>
        <w:t xml:space="preserve"> </w:t>
      </w:r>
      <w:proofErr w:type="spellStart"/>
      <w:r w:rsidRPr="00B86BCF">
        <w:rPr>
          <w:rPrChange w:id="148" w:author="Gary Kay" w:date="2018-03-11T14:10:00Z">
            <w:rPr>
              <w:highlight w:val="lightGray"/>
            </w:rPr>
          </w:rPrChange>
        </w:rPr>
        <w:t>LocationConstraint</w:t>
      </w:r>
      <w:proofErr w:type="spellEnd"/>
      <w:r w:rsidRPr="00B86BCF">
        <w:rPr>
          <w:rPrChange w:id="149" w:author="Gary Kay" w:date="2018-03-11T14:10:00Z">
            <w:rPr>
              <w:highlight w:val="lightGray"/>
            </w:rPr>
          </w:rPrChange>
        </w:rPr>
        <w:t>=eu-west-2</w:t>
      </w:r>
    </w:p>
    <w:p w14:paraId="2E0821FE" w14:textId="77777777" w:rsidR="001248AB" w:rsidRPr="00865973" w:rsidRDefault="001248AB" w:rsidP="00B930DD">
      <w:pPr>
        <w:pStyle w:val="Heading3"/>
      </w:pPr>
    </w:p>
    <w:p w14:paraId="4502A2ED" w14:textId="6D2E1CAB" w:rsidR="00865973" w:rsidRDefault="00865973" w:rsidP="006A2AE2">
      <w:r>
        <w:t>The expected output should look similar to this</w:t>
      </w:r>
    </w:p>
    <w:p w14:paraId="1D0EB087" w14:textId="77777777" w:rsidR="002D6177" w:rsidRDefault="002D6177" w:rsidP="006A2AE2"/>
    <w:p w14:paraId="44D19D5E" w14:textId="0106F1D6" w:rsidR="00865973" w:rsidRDefault="00865973" w:rsidP="00B86BCF">
      <w:pPr>
        <w:pStyle w:val="Code"/>
        <w:rPr>
          <w:szCs w:val="24"/>
          <w:highlight w:val="lightGray"/>
        </w:rPr>
        <w:pPrChange w:id="150" w:author="Gary Kay" w:date="2018-03-11T14:10:00Z">
          <w:pPr>
            <w:pStyle w:val="Heading3"/>
          </w:pPr>
        </w:pPrChange>
      </w:pPr>
      <w:r w:rsidRPr="00B86BCF">
        <w:rPr>
          <w:color w:val="000000" w:themeColor="text1"/>
          <w:sz w:val="22"/>
          <w:szCs w:val="24"/>
          <w:rPrChange w:id="151" w:author="Gary Kay" w:date="2018-03-11T14:10:00Z">
            <w:rPr>
              <w:color w:val="000000" w:themeColor="text1"/>
              <w:sz w:val="22"/>
              <w:szCs w:val="24"/>
              <w:highlight w:val="lightGray"/>
            </w:rPr>
          </w:rPrChange>
        </w:rPr>
        <w:t>"</w:t>
      </w:r>
      <w:proofErr w:type="spellStart"/>
      <w:r w:rsidRPr="00B86BCF">
        <w:rPr>
          <w:color w:val="000000" w:themeColor="text1"/>
          <w:sz w:val="22"/>
          <w:szCs w:val="24"/>
          <w:rPrChange w:id="152" w:author="Gary Kay" w:date="2018-03-11T14:10:00Z">
            <w:rPr>
              <w:color w:val="000000" w:themeColor="text1"/>
              <w:sz w:val="22"/>
              <w:szCs w:val="24"/>
              <w:highlight w:val="lightGray"/>
            </w:rPr>
          </w:rPrChange>
        </w:rPr>
        <w:t>Locatio</w:t>
      </w:r>
      <w:r w:rsidRPr="00B86BCF">
        <w:rPr>
          <w:szCs w:val="24"/>
          <w:rPrChange w:id="153" w:author="Gary Kay" w:date="2018-03-11T14:10:00Z">
            <w:rPr>
              <w:szCs w:val="24"/>
              <w:highlight w:val="lightGray"/>
            </w:rPr>
          </w:rPrChange>
        </w:rPr>
        <w:t>n</w:t>
      </w:r>
      <w:proofErr w:type="spellEnd"/>
      <w:r w:rsidRPr="00B86BCF">
        <w:rPr>
          <w:szCs w:val="24"/>
          <w:rPrChange w:id="154" w:author="Gary Kay" w:date="2018-03-11T14:10:00Z">
            <w:rPr>
              <w:szCs w:val="24"/>
              <w:highlight w:val="lightGray"/>
            </w:rPr>
          </w:rPrChange>
        </w:rPr>
        <w:t xml:space="preserve">": </w:t>
      </w:r>
      <w:del w:id="155" w:author="Gary Kay" w:date="2018-03-11T14:10:00Z">
        <w:r w:rsidR="0003276D" w:rsidRPr="00B86BCF" w:rsidDel="00B86BCF">
          <w:fldChar w:fldCharType="begin"/>
        </w:r>
        <w:r w:rsidR="0003276D" w:rsidRPr="00B86BCF" w:rsidDel="00B86BCF">
          <w:delInstrText xml:space="preserve"> HYPERLINK "http://slalom0318-labuser12.s3.amazonaws.com/" </w:delInstrText>
        </w:r>
        <w:r w:rsidR="0003276D" w:rsidRPr="00B86BCF" w:rsidDel="00B86BCF">
          <w:fldChar w:fldCharType="separate"/>
        </w:r>
        <w:r w:rsidR="002D6177" w:rsidRPr="00B86BCF" w:rsidDel="00B86BCF">
          <w:rPr>
            <w:rFonts w:ascii="Consolas" w:hAnsi="Consolas" w:cs="Consolas"/>
            <w:rPrChange w:id="156" w:author="Gary Kay" w:date="2018-03-11T14:10:00Z">
              <w:rPr>
                <w:rStyle w:val="Hyperlink"/>
                <w:rFonts w:ascii="Consolas" w:hAnsi="Consolas" w:cs="Consolas"/>
                <w:highlight w:val="lightGray"/>
              </w:rPr>
            </w:rPrChange>
          </w:rPr>
          <w:delText>http://slalom0318-labuser12.s3.amazonaws.com/</w:delText>
        </w:r>
        <w:r w:rsidR="0003276D" w:rsidRPr="00B86BCF" w:rsidDel="00B86BCF">
          <w:rPr>
            <w:rStyle w:val="Hyperlink"/>
            <w:rFonts w:ascii="Consolas" w:hAnsi="Consolas" w:cs="Consolas"/>
            <w:rPrChange w:id="157" w:author="Gary Kay" w:date="2018-03-11T14:10:00Z">
              <w:rPr>
                <w:rStyle w:val="Hyperlink"/>
                <w:rFonts w:ascii="Consolas" w:hAnsi="Consolas" w:cs="Consolas"/>
                <w:highlight w:val="lightGray"/>
              </w:rPr>
            </w:rPrChange>
          </w:rPr>
          <w:fldChar w:fldCharType="end"/>
        </w:r>
      </w:del>
      <w:ins w:id="158" w:author="Gary Kay" w:date="2018-03-11T14:10:00Z">
        <w:r w:rsidR="00B86BCF" w:rsidRPr="00B86BCF">
          <w:rPr>
            <w:rFonts w:ascii="Consolas" w:hAnsi="Consolas" w:cs="Consolas"/>
            <w:rPrChange w:id="159" w:author="Gary Kay" w:date="2018-03-11T14:10:00Z">
              <w:rPr>
                <w:rStyle w:val="Hyperlink"/>
                <w:rFonts w:ascii="Consolas" w:hAnsi="Consolas" w:cs="Consolas"/>
                <w:highlight w:val="lightGray"/>
              </w:rPr>
            </w:rPrChange>
          </w:rPr>
          <w:t>http://slalom0318-labuser12.s3.amazonaws.com/</w:t>
        </w:r>
      </w:ins>
    </w:p>
    <w:p w14:paraId="542DCB9B" w14:textId="77777777" w:rsidR="002D6177" w:rsidRDefault="002D6177" w:rsidP="006A2AE2"/>
    <w:p w14:paraId="2127E0A3" w14:textId="3F61B9AB" w:rsidR="00865973" w:rsidRPr="002A4D00" w:rsidRDefault="00865973" w:rsidP="00B86BCF">
      <w:pPr>
        <w:pStyle w:val="Heading3"/>
        <w:pPrChange w:id="160" w:author="Gary Kay" w:date="2018-03-11T14:10:00Z">
          <w:pPr/>
        </w:pPrChange>
      </w:pPr>
      <w:r w:rsidRPr="002A4D00">
        <w:t xml:space="preserve">Create </w:t>
      </w:r>
      <w:proofErr w:type="spellStart"/>
      <w:r w:rsidRPr="002A4D00">
        <w:t>DynamoDB</w:t>
      </w:r>
      <w:proofErr w:type="spellEnd"/>
      <w:r w:rsidRPr="002A4D00">
        <w:t xml:space="preserve"> table</w:t>
      </w:r>
    </w:p>
    <w:p w14:paraId="231CB6C1" w14:textId="77777777" w:rsidR="002D6177" w:rsidRDefault="002D6177" w:rsidP="006A2AE2"/>
    <w:p w14:paraId="3E48ABB2" w14:textId="54D5B87A" w:rsidR="00865973" w:rsidRDefault="00865973" w:rsidP="006A2AE2">
      <w:r w:rsidRPr="00865973">
        <w:t xml:space="preserve">The code below creates a </w:t>
      </w:r>
      <w:proofErr w:type="spellStart"/>
      <w:r w:rsidR="002D6177">
        <w:t>DynamoDB</w:t>
      </w:r>
      <w:proofErr w:type="spellEnd"/>
      <w:r w:rsidR="002D6177">
        <w:t xml:space="preserve"> table</w:t>
      </w:r>
      <w:r>
        <w:t>, you need to edit it before you run the code</w:t>
      </w:r>
      <w:r w:rsidR="002D6177">
        <w:t>, r</w:t>
      </w:r>
      <w:r w:rsidRPr="002D6177">
        <w:t xml:space="preserve">eplace the </w:t>
      </w:r>
      <w:r w:rsidRPr="002D6177">
        <w:rPr>
          <w:highlight w:val="yellow"/>
        </w:rPr>
        <w:t>&lt;number&gt;</w:t>
      </w:r>
      <w:r w:rsidRPr="002D6177">
        <w:t xml:space="preserve"> with your assigned </w:t>
      </w:r>
      <w:proofErr w:type="spellStart"/>
      <w:r w:rsidR="002D6177">
        <w:t>labuser</w:t>
      </w:r>
      <w:proofErr w:type="spellEnd"/>
      <w:r w:rsidR="002D6177" w:rsidRPr="002D6177">
        <w:t xml:space="preserve"> number. </w:t>
      </w:r>
      <w:proofErr w:type="spellStart"/>
      <w:r w:rsidR="002D6177">
        <w:t>E.g</w:t>
      </w:r>
      <w:proofErr w:type="spellEnd"/>
      <w:r w:rsidR="002D6177">
        <w:t xml:space="preserve"> labuser12</w:t>
      </w:r>
      <w:r w:rsidRPr="002D6177">
        <w:t xml:space="preserve">. </w:t>
      </w:r>
    </w:p>
    <w:p w14:paraId="2D471AA8" w14:textId="77777777" w:rsidR="002D6177" w:rsidRPr="002D6177" w:rsidRDefault="002D6177" w:rsidP="006A2AE2"/>
    <w:p w14:paraId="3CFBCC42" w14:textId="766FD565" w:rsidR="00865973" w:rsidRDefault="00865973" w:rsidP="00B86BCF">
      <w:pPr>
        <w:pStyle w:val="Code"/>
        <w:pPrChange w:id="161" w:author="Gary Kay" w:date="2018-03-11T14:11:00Z">
          <w:pPr>
            <w:pStyle w:val="Heading3"/>
          </w:pPr>
        </w:pPrChange>
      </w:pPr>
      <w:proofErr w:type="spellStart"/>
      <w:r w:rsidRPr="00B86BCF">
        <w:rPr>
          <w:rPrChange w:id="162" w:author="Gary Kay" w:date="2018-03-11T14:11:00Z">
            <w:rPr>
              <w:highlight w:val="lightGray"/>
            </w:rPr>
          </w:rPrChange>
        </w:rPr>
        <w:t>aws</w:t>
      </w:r>
      <w:proofErr w:type="spellEnd"/>
      <w:r w:rsidRPr="00B86BCF">
        <w:rPr>
          <w:rPrChange w:id="163" w:author="Gary Kay" w:date="2018-03-11T14:11:00Z">
            <w:rPr>
              <w:highlight w:val="lightGray"/>
            </w:rPr>
          </w:rPrChange>
        </w:rPr>
        <w:t xml:space="preserve"> </w:t>
      </w:r>
      <w:proofErr w:type="spellStart"/>
      <w:r w:rsidRPr="00B86BCF">
        <w:rPr>
          <w:rPrChange w:id="164" w:author="Gary Kay" w:date="2018-03-11T14:11:00Z">
            <w:rPr>
              <w:highlight w:val="lightGray"/>
            </w:rPr>
          </w:rPrChange>
        </w:rPr>
        <w:t>dynamodb</w:t>
      </w:r>
      <w:proofErr w:type="spellEnd"/>
      <w:r w:rsidRPr="00B86BCF">
        <w:rPr>
          <w:rPrChange w:id="165" w:author="Gary Kay" w:date="2018-03-11T14:11:00Z">
            <w:rPr>
              <w:highlight w:val="lightGray"/>
            </w:rPr>
          </w:rPrChange>
        </w:rPr>
        <w:t xml:space="preserve"> </w:t>
      </w:r>
      <w:proofErr w:type="spellStart"/>
      <w:r w:rsidRPr="00B86BCF">
        <w:rPr>
          <w:rPrChange w:id="166" w:author="Gary Kay" w:date="2018-03-11T14:11:00Z">
            <w:rPr>
              <w:highlight w:val="lightGray"/>
            </w:rPr>
          </w:rPrChange>
        </w:rPr>
        <w:t>create</w:t>
      </w:r>
      <w:proofErr w:type="spellEnd"/>
      <w:r w:rsidRPr="00B86BCF">
        <w:rPr>
          <w:rPrChange w:id="167" w:author="Gary Kay" w:date="2018-03-11T14:11:00Z">
            <w:rPr>
              <w:highlight w:val="lightGray"/>
            </w:rPr>
          </w:rPrChange>
        </w:rPr>
        <w:t>-table --table-</w:t>
      </w:r>
      <w:proofErr w:type="spellStart"/>
      <w:r w:rsidRPr="00B86BCF">
        <w:rPr>
          <w:rPrChange w:id="168" w:author="Gary Kay" w:date="2018-03-11T14:11:00Z">
            <w:rPr>
              <w:highlight w:val="lightGray"/>
            </w:rPr>
          </w:rPrChange>
        </w:rPr>
        <w:t>name</w:t>
      </w:r>
      <w:proofErr w:type="spellEnd"/>
      <w:r w:rsidRPr="00B86BCF">
        <w:rPr>
          <w:rPrChange w:id="169" w:author="Gary Kay" w:date="2018-03-11T14:11:00Z">
            <w:rPr>
              <w:highlight w:val="lightGray"/>
            </w:rPr>
          </w:rPrChange>
        </w:rPr>
        <w:t xml:space="preserve"> </w:t>
      </w:r>
      <w:r w:rsidR="002D6177" w:rsidRPr="00B86BCF">
        <w:rPr>
          <w:rPrChange w:id="170" w:author="Gary Kay" w:date="2018-03-11T14:11:00Z">
            <w:rPr>
              <w:highlight w:val="lightGray"/>
            </w:rPr>
          </w:rPrChange>
        </w:rPr>
        <w:t>slalom0318-labuser</w:t>
      </w:r>
      <w:r w:rsidR="002D6177"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171" w:author="Gary Kay" w:date="2018-03-11T14:11:00Z">
            <w:rPr>
              <w:highlight w:val="lightGray"/>
            </w:rPr>
          </w:rPrChange>
        </w:rPr>
        <w:t xml:space="preserve"> --</w:t>
      </w:r>
      <w:proofErr w:type="spellStart"/>
      <w:r w:rsidRPr="00B86BCF">
        <w:rPr>
          <w:rPrChange w:id="172" w:author="Gary Kay" w:date="2018-03-11T14:11:00Z">
            <w:rPr>
              <w:highlight w:val="lightGray"/>
            </w:rPr>
          </w:rPrChange>
        </w:rPr>
        <w:t>attribute</w:t>
      </w:r>
      <w:proofErr w:type="spellEnd"/>
      <w:r w:rsidRPr="00B86BCF">
        <w:rPr>
          <w:rPrChange w:id="173" w:author="Gary Kay" w:date="2018-03-11T14:11:00Z">
            <w:rPr>
              <w:highlight w:val="lightGray"/>
            </w:rPr>
          </w:rPrChange>
        </w:rPr>
        <w:t xml:space="preserve">-definitions </w:t>
      </w:r>
      <w:proofErr w:type="spellStart"/>
      <w:r w:rsidRPr="00B86BCF">
        <w:rPr>
          <w:rPrChange w:id="174" w:author="Gary Kay" w:date="2018-03-11T14:11:00Z">
            <w:rPr>
              <w:highlight w:val="lightGray"/>
            </w:rPr>
          </w:rPrChange>
        </w:rPr>
        <w:t>AttributeName</w:t>
      </w:r>
      <w:proofErr w:type="spellEnd"/>
      <w:r w:rsidRPr="00B86BCF">
        <w:rPr>
          <w:rPrChange w:id="175" w:author="Gary Kay" w:date="2018-03-11T14:11:00Z">
            <w:rPr>
              <w:highlight w:val="lightGray"/>
            </w:rPr>
          </w:rPrChange>
        </w:rPr>
        <w:t>=</w:t>
      </w:r>
      <w:proofErr w:type="spellStart"/>
      <w:proofErr w:type="gramStart"/>
      <w:r w:rsidRPr="00B86BCF">
        <w:rPr>
          <w:rPrChange w:id="176" w:author="Gary Kay" w:date="2018-03-11T14:11:00Z">
            <w:rPr>
              <w:highlight w:val="lightGray"/>
            </w:rPr>
          </w:rPrChange>
        </w:rPr>
        <w:t>LockID,AttributeType</w:t>
      </w:r>
      <w:proofErr w:type="spellEnd"/>
      <w:proofErr w:type="gramEnd"/>
      <w:r w:rsidRPr="00B86BCF">
        <w:rPr>
          <w:rPrChange w:id="177" w:author="Gary Kay" w:date="2018-03-11T14:11:00Z">
            <w:rPr>
              <w:highlight w:val="lightGray"/>
            </w:rPr>
          </w:rPrChange>
        </w:rPr>
        <w:t>=S --</w:t>
      </w:r>
      <w:proofErr w:type="spellStart"/>
      <w:r w:rsidRPr="00B86BCF">
        <w:rPr>
          <w:rPrChange w:id="178" w:author="Gary Kay" w:date="2018-03-11T14:11:00Z">
            <w:rPr>
              <w:highlight w:val="lightGray"/>
            </w:rPr>
          </w:rPrChange>
        </w:rPr>
        <w:t>key</w:t>
      </w:r>
      <w:proofErr w:type="spellEnd"/>
      <w:r w:rsidRPr="00B86BCF">
        <w:rPr>
          <w:rPrChange w:id="179" w:author="Gary Kay" w:date="2018-03-11T14:11:00Z">
            <w:rPr>
              <w:highlight w:val="lightGray"/>
            </w:rPr>
          </w:rPrChange>
        </w:rPr>
        <w:t xml:space="preserve">-schema </w:t>
      </w:r>
      <w:proofErr w:type="spellStart"/>
      <w:r w:rsidRPr="00B86BCF">
        <w:rPr>
          <w:rPrChange w:id="180" w:author="Gary Kay" w:date="2018-03-11T14:11:00Z">
            <w:rPr>
              <w:highlight w:val="lightGray"/>
            </w:rPr>
          </w:rPrChange>
        </w:rPr>
        <w:t>AttributeName</w:t>
      </w:r>
      <w:proofErr w:type="spellEnd"/>
      <w:r w:rsidRPr="00B86BCF">
        <w:rPr>
          <w:rPrChange w:id="181" w:author="Gary Kay" w:date="2018-03-11T14:11:00Z">
            <w:rPr>
              <w:highlight w:val="lightGray"/>
            </w:rPr>
          </w:rPrChange>
        </w:rPr>
        <w:t>=</w:t>
      </w:r>
      <w:proofErr w:type="spellStart"/>
      <w:r w:rsidRPr="00B86BCF">
        <w:rPr>
          <w:rPrChange w:id="182" w:author="Gary Kay" w:date="2018-03-11T14:11:00Z">
            <w:rPr>
              <w:highlight w:val="lightGray"/>
            </w:rPr>
          </w:rPrChange>
        </w:rPr>
        <w:t>LockID,KeyType</w:t>
      </w:r>
      <w:proofErr w:type="spellEnd"/>
      <w:r w:rsidRPr="00B86BCF">
        <w:rPr>
          <w:rPrChange w:id="183" w:author="Gary Kay" w:date="2018-03-11T14:11:00Z">
            <w:rPr>
              <w:highlight w:val="lightGray"/>
            </w:rPr>
          </w:rPrChange>
        </w:rPr>
        <w:t>=HASH  --</w:t>
      </w:r>
      <w:proofErr w:type="spellStart"/>
      <w:r w:rsidRPr="00B86BCF">
        <w:rPr>
          <w:rPrChange w:id="184" w:author="Gary Kay" w:date="2018-03-11T14:11:00Z">
            <w:rPr>
              <w:highlight w:val="lightGray"/>
            </w:rPr>
          </w:rPrChange>
        </w:rPr>
        <w:t>provisioned-throughput</w:t>
      </w:r>
      <w:proofErr w:type="spellEnd"/>
      <w:r w:rsidRPr="00B86BCF">
        <w:rPr>
          <w:rPrChange w:id="185" w:author="Gary Kay" w:date="2018-03-11T14:11:00Z">
            <w:rPr>
              <w:highlight w:val="lightGray"/>
            </w:rPr>
          </w:rPrChange>
        </w:rPr>
        <w:t xml:space="preserve"> </w:t>
      </w:r>
      <w:proofErr w:type="spellStart"/>
      <w:r w:rsidRPr="00B86BCF">
        <w:rPr>
          <w:rPrChange w:id="186" w:author="Gary Kay" w:date="2018-03-11T14:11:00Z">
            <w:rPr>
              <w:highlight w:val="lightGray"/>
            </w:rPr>
          </w:rPrChange>
        </w:rPr>
        <w:t>ReadCapacityUnits</w:t>
      </w:r>
      <w:proofErr w:type="spellEnd"/>
      <w:r w:rsidRPr="00B86BCF">
        <w:rPr>
          <w:rPrChange w:id="187" w:author="Gary Kay" w:date="2018-03-11T14:11:00Z">
            <w:rPr>
              <w:highlight w:val="lightGray"/>
            </w:rPr>
          </w:rPrChange>
        </w:rPr>
        <w:t>=5,WriteCapacityUnits=5</w:t>
      </w:r>
    </w:p>
    <w:p w14:paraId="40647075" w14:textId="77777777" w:rsidR="002D6177" w:rsidRDefault="002D6177" w:rsidP="00B930DD">
      <w:pPr>
        <w:pStyle w:val="Heading3"/>
      </w:pPr>
    </w:p>
    <w:p w14:paraId="769638BA" w14:textId="4E55F24E" w:rsidR="00865973" w:rsidRDefault="00865973" w:rsidP="006A2AE2">
      <w:r>
        <w:t>The expected output should look similar to this</w:t>
      </w:r>
    </w:p>
    <w:p w14:paraId="523D8376" w14:textId="77777777" w:rsidR="002D6177" w:rsidRDefault="002D6177" w:rsidP="006A2AE2"/>
    <w:p w14:paraId="31066C0F" w14:textId="77777777" w:rsidR="00257393" w:rsidRPr="00B86BCF" w:rsidRDefault="00257393" w:rsidP="00B86BCF">
      <w:pPr>
        <w:pStyle w:val="Code"/>
        <w:rPr>
          <w:sz w:val="14"/>
          <w:highlight w:val="lightGray"/>
          <w:rPrChange w:id="188" w:author="Gary Kay" w:date="2018-03-11T14:11:00Z">
            <w:rPr>
              <w:highlight w:val="lightGray"/>
            </w:rPr>
          </w:rPrChange>
        </w:rPr>
        <w:pPrChange w:id="189" w:author="Gary Kay" w:date="2018-03-11T14:11:00Z">
          <w:pPr/>
        </w:pPrChange>
      </w:pPr>
      <w:r w:rsidRPr="00B86BCF">
        <w:rPr>
          <w:sz w:val="14"/>
          <w:highlight w:val="lightGray"/>
          <w:rPrChange w:id="190" w:author="Gary Kay" w:date="2018-03-11T14:11:00Z">
            <w:rPr>
              <w:highlight w:val="lightGray"/>
            </w:rPr>
          </w:rPrChange>
        </w:rPr>
        <w:t>"</w:t>
      </w:r>
      <w:proofErr w:type="spellStart"/>
      <w:r w:rsidRPr="00B86BCF">
        <w:rPr>
          <w:sz w:val="14"/>
          <w:highlight w:val="lightGray"/>
          <w:rPrChange w:id="191" w:author="Gary Kay" w:date="2018-03-11T14:11:00Z">
            <w:rPr>
              <w:highlight w:val="lightGray"/>
            </w:rPr>
          </w:rPrChange>
        </w:rPr>
        <w:t>TableDescription</w:t>
      </w:r>
      <w:proofErr w:type="spellEnd"/>
      <w:r w:rsidRPr="00B86BCF">
        <w:rPr>
          <w:sz w:val="14"/>
          <w:highlight w:val="lightGray"/>
          <w:rPrChange w:id="192" w:author="Gary Kay" w:date="2018-03-11T14:11:00Z">
            <w:rPr>
              <w:highlight w:val="lightGray"/>
            </w:rPr>
          </w:rPrChange>
        </w:rPr>
        <w:t>": {</w:t>
      </w:r>
    </w:p>
    <w:p w14:paraId="5E6C52E4" w14:textId="17A5CA7E" w:rsidR="00257393" w:rsidRPr="00B86BCF" w:rsidRDefault="00257393" w:rsidP="00B86BCF">
      <w:pPr>
        <w:pStyle w:val="Code"/>
        <w:rPr>
          <w:sz w:val="14"/>
          <w:highlight w:val="lightGray"/>
          <w:rPrChange w:id="193" w:author="Gary Kay" w:date="2018-03-11T14:11:00Z">
            <w:rPr>
              <w:highlight w:val="lightGray"/>
            </w:rPr>
          </w:rPrChange>
        </w:rPr>
        <w:pPrChange w:id="194" w:author="Gary Kay" w:date="2018-03-11T14:11:00Z">
          <w:pPr/>
        </w:pPrChange>
      </w:pPr>
      <w:r w:rsidRPr="00B86BCF">
        <w:rPr>
          <w:sz w:val="14"/>
          <w:highlight w:val="lightGray"/>
          <w:rPrChange w:id="195" w:author="Gary Kay" w:date="2018-03-11T14:11:00Z">
            <w:rPr>
              <w:highlight w:val="lightGray"/>
            </w:rPr>
          </w:rPrChange>
        </w:rPr>
        <w:t xml:space="preserve">        "</w:t>
      </w:r>
      <w:proofErr w:type="spellStart"/>
      <w:r w:rsidRPr="00B86BCF">
        <w:rPr>
          <w:sz w:val="14"/>
          <w:highlight w:val="lightGray"/>
          <w:rPrChange w:id="196" w:author="Gary Kay" w:date="2018-03-11T14:11:00Z">
            <w:rPr>
              <w:highlight w:val="lightGray"/>
            </w:rPr>
          </w:rPrChange>
        </w:rPr>
        <w:t>TableArn</w:t>
      </w:r>
      <w:proofErr w:type="spellEnd"/>
      <w:r w:rsidRPr="00B86BCF">
        <w:rPr>
          <w:sz w:val="14"/>
          <w:highlight w:val="lightGray"/>
          <w:rPrChange w:id="197" w:author="Gary Kay" w:date="2018-03-11T14:11:00Z">
            <w:rPr>
              <w:highlight w:val="lightGray"/>
            </w:rPr>
          </w:rPrChange>
        </w:rPr>
        <w:t>": "</w:t>
      </w:r>
      <w:proofErr w:type="gramStart"/>
      <w:r w:rsidRPr="00B86BCF">
        <w:rPr>
          <w:sz w:val="14"/>
          <w:highlight w:val="lightGray"/>
          <w:rPrChange w:id="198" w:author="Gary Kay" w:date="2018-03-11T14:11:00Z">
            <w:rPr>
              <w:highlight w:val="lightGray"/>
            </w:rPr>
          </w:rPrChange>
        </w:rPr>
        <w:t>arn:aws</w:t>
      </w:r>
      <w:proofErr w:type="gramEnd"/>
      <w:r w:rsidRPr="00B86BCF">
        <w:rPr>
          <w:sz w:val="14"/>
          <w:highlight w:val="lightGray"/>
          <w:rPrChange w:id="199" w:author="Gary Kay" w:date="2018-03-11T14:11:00Z">
            <w:rPr>
              <w:highlight w:val="lightGray"/>
            </w:rPr>
          </w:rPrChange>
        </w:rPr>
        <w:t>:dynamodb:eu-west-2:792599154768:table/</w:t>
      </w:r>
      <w:r w:rsidR="002D6177" w:rsidRPr="00B86BCF">
        <w:rPr>
          <w:sz w:val="14"/>
          <w:highlight w:val="lightGray"/>
          <w:rPrChange w:id="200" w:author="Gary Kay" w:date="2018-03-11T14:11:00Z">
            <w:rPr>
              <w:highlight w:val="lightGray"/>
            </w:rPr>
          </w:rPrChange>
        </w:rPr>
        <w:t>slalom0318-labuser12</w:t>
      </w:r>
      <w:r w:rsidRPr="00B86BCF">
        <w:rPr>
          <w:sz w:val="14"/>
          <w:highlight w:val="lightGray"/>
          <w:rPrChange w:id="201" w:author="Gary Kay" w:date="2018-03-11T14:11:00Z">
            <w:rPr>
              <w:highlight w:val="lightGray"/>
            </w:rPr>
          </w:rPrChange>
        </w:rPr>
        <w:t xml:space="preserve">", </w:t>
      </w:r>
    </w:p>
    <w:p w14:paraId="7CB4CDB1" w14:textId="77777777" w:rsidR="00257393" w:rsidRPr="00B86BCF" w:rsidRDefault="00257393" w:rsidP="00B86BCF">
      <w:pPr>
        <w:pStyle w:val="Code"/>
        <w:rPr>
          <w:sz w:val="14"/>
          <w:highlight w:val="lightGray"/>
          <w:rPrChange w:id="202" w:author="Gary Kay" w:date="2018-03-11T14:11:00Z">
            <w:rPr>
              <w:highlight w:val="lightGray"/>
            </w:rPr>
          </w:rPrChange>
        </w:rPr>
        <w:pPrChange w:id="203" w:author="Gary Kay" w:date="2018-03-11T14:11:00Z">
          <w:pPr/>
        </w:pPrChange>
      </w:pPr>
      <w:r w:rsidRPr="00B86BCF">
        <w:rPr>
          <w:sz w:val="14"/>
          <w:highlight w:val="lightGray"/>
          <w:rPrChange w:id="204" w:author="Gary Kay" w:date="2018-03-11T14:11:00Z">
            <w:rPr>
              <w:highlight w:val="lightGray"/>
            </w:rPr>
          </w:rPrChange>
        </w:rPr>
        <w:t xml:space="preserve">        "</w:t>
      </w:r>
      <w:proofErr w:type="spellStart"/>
      <w:r w:rsidRPr="00B86BCF">
        <w:rPr>
          <w:sz w:val="14"/>
          <w:highlight w:val="lightGray"/>
          <w:rPrChange w:id="205" w:author="Gary Kay" w:date="2018-03-11T14:11:00Z">
            <w:rPr>
              <w:highlight w:val="lightGray"/>
            </w:rPr>
          </w:rPrChange>
        </w:rPr>
        <w:t>AttributeDefinitions</w:t>
      </w:r>
      <w:proofErr w:type="spellEnd"/>
      <w:r w:rsidRPr="00B86BCF">
        <w:rPr>
          <w:sz w:val="14"/>
          <w:highlight w:val="lightGray"/>
          <w:rPrChange w:id="206" w:author="Gary Kay" w:date="2018-03-11T14:11:00Z">
            <w:rPr>
              <w:highlight w:val="lightGray"/>
            </w:rPr>
          </w:rPrChange>
        </w:rPr>
        <w:t>": [</w:t>
      </w:r>
    </w:p>
    <w:p w14:paraId="3F43E979" w14:textId="77777777" w:rsidR="00257393" w:rsidRPr="00B86BCF" w:rsidRDefault="00257393" w:rsidP="00B86BCF">
      <w:pPr>
        <w:pStyle w:val="Code"/>
        <w:rPr>
          <w:sz w:val="14"/>
          <w:highlight w:val="lightGray"/>
          <w:rPrChange w:id="207" w:author="Gary Kay" w:date="2018-03-11T14:11:00Z">
            <w:rPr>
              <w:highlight w:val="lightGray"/>
            </w:rPr>
          </w:rPrChange>
        </w:rPr>
        <w:pPrChange w:id="208" w:author="Gary Kay" w:date="2018-03-11T14:11:00Z">
          <w:pPr/>
        </w:pPrChange>
      </w:pPr>
      <w:r w:rsidRPr="00B86BCF">
        <w:rPr>
          <w:sz w:val="14"/>
          <w:highlight w:val="lightGray"/>
          <w:rPrChange w:id="209" w:author="Gary Kay" w:date="2018-03-11T14:11:00Z">
            <w:rPr>
              <w:highlight w:val="lightGray"/>
            </w:rPr>
          </w:rPrChange>
        </w:rPr>
        <w:lastRenderedPageBreak/>
        <w:t xml:space="preserve">            {</w:t>
      </w:r>
    </w:p>
    <w:p w14:paraId="2B60AFA2" w14:textId="77777777" w:rsidR="00257393" w:rsidRPr="00B86BCF" w:rsidRDefault="00257393" w:rsidP="00B86BCF">
      <w:pPr>
        <w:pStyle w:val="Code"/>
        <w:rPr>
          <w:sz w:val="14"/>
          <w:highlight w:val="lightGray"/>
          <w:rPrChange w:id="210" w:author="Gary Kay" w:date="2018-03-11T14:11:00Z">
            <w:rPr>
              <w:highlight w:val="lightGray"/>
            </w:rPr>
          </w:rPrChange>
        </w:rPr>
        <w:pPrChange w:id="211" w:author="Gary Kay" w:date="2018-03-11T14:11:00Z">
          <w:pPr/>
        </w:pPrChange>
      </w:pPr>
      <w:r w:rsidRPr="00B86BCF">
        <w:rPr>
          <w:sz w:val="14"/>
          <w:highlight w:val="lightGray"/>
          <w:rPrChange w:id="212" w:author="Gary Kay" w:date="2018-03-11T14:11:00Z">
            <w:rPr>
              <w:highlight w:val="lightGray"/>
            </w:rPr>
          </w:rPrChange>
        </w:rPr>
        <w:t xml:space="preserve">                "</w:t>
      </w:r>
      <w:proofErr w:type="spellStart"/>
      <w:r w:rsidRPr="00B86BCF">
        <w:rPr>
          <w:sz w:val="14"/>
          <w:highlight w:val="lightGray"/>
          <w:rPrChange w:id="213" w:author="Gary Kay" w:date="2018-03-11T14:11:00Z">
            <w:rPr>
              <w:highlight w:val="lightGray"/>
            </w:rPr>
          </w:rPrChange>
        </w:rPr>
        <w:t>AttributeName</w:t>
      </w:r>
      <w:proofErr w:type="spellEnd"/>
      <w:r w:rsidRPr="00B86BCF">
        <w:rPr>
          <w:sz w:val="14"/>
          <w:highlight w:val="lightGray"/>
          <w:rPrChange w:id="214" w:author="Gary Kay" w:date="2018-03-11T14:11:00Z">
            <w:rPr>
              <w:highlight w:val="lightGray"/>
            </w:rPr>
          </w:rPrChange>
        </w:rPr>
        <w:t>": "</w:t>
      </w:r>
      <w:proofErr w:type="spellStart"/>
      <w:r w:rsidRPr="00B86BCF">
        <w:rPr>
          <w:sz w:val="14"/>
          <w:highlight w:val="lightGray"/>
          <w:rPrChange w:id="215" w:author="Gary Kay" w:date="2018-03-11T14:11:00Z">
            <w:rPr>
              <w:highlight w:val="lightGray"/>
            </w:rPr>
          </w:rPrChange>
        </w:rPr>
        <w:t>LockID</w:t>
      </w:r>
      <w:proofErr w:type="spellEnd"/>
      <w:r w:rsidRPr="00B86BCF">
        <w:rPr>
          <w:sz w:val="14"/>
          <w:highlight w:val="lightGray"/>
          <w:rPrChange w:id="216" w:author="Gary Kay" w:date="2018-03-11T14:11:00Z">
            <w:rPr>
              <w:highlight w:val="lightGray"/>
            </w:rPr>
          </w:rPrChange>
        </w:rPr>
        <w:t xml:space="preserve">", </w:t>
      </w:r>
    </w:p>
    <w:p w14:paraId="373EAA2D" w14:textId="77777777" w:rsidR="00257393" w:rsidRPr="00B86BCF" w:rsidRDefault="00257393" w:rsidP="00B86BCF">
      <w:pPr>
        <w:pStyle w:val="Code"/>
        <w:rPr>
          <w:sz w:val="14"/>
          <w:highlight w:val="lightGray"/>
          <w:rPrChange w:id="217" w:author="Gary Kay" w:date="2018-03-11T14:11:00Z">
            <w:rPr>
              <w:highlight w:val="lightGray"/>
            </w:rPr>
          </w:rPrChange>
        </w:rPr>
        <w:pPrChange w:id="218" w:author="Gary Kay" w:date="2018-03-11T14:11:00Z">
          <w:pPr/>
        </w:pPrChange>
      </w:pPr>
      <w:r w:rsidRPr="00B86BCF">
        <w:rPr>
          <w:sz w:val="14"/>
          <w:highlight w:val="lightGray"/>
          <w:rPrChange w:id="219" w:author="Gary Kay" w:date="2018-03-11T14:11:00Z">
            <w:rPr>
              <w:highlight w:val="lightGray"/>
            </w:rPr>
          </w:rPrChange>
        </w:rPr>
        <w:t xml:space="preserve">                "</w:t>
      </w:r>
      <w:proofErr w:type="spellStart"/>
      <w:r w:rsidRPr="00B86BCF">
        <w:rPr>
          <w:sz w:val="14"/>
          <w:highlight w:val="lightGray"/>
          <w:rPrChange w:id="220" w:author="Gary Kay" w:date="2018-03-11T14:11:00Z">
            <w:rPr>
              <w:highlight w:val="lightGray"/>
            </w:rPr>
          </w:rPrChange>
        </w:rPr>
        <w:t>AttributeType</w:t>
      </w:r>
      <w:proofErr w:type="spellEnd"/>
      <w:r w:rsidRPr="00B86BCF">
        <w:rPr>
          <w:sz w:val="14"/>
          <w:highlight w:val="lightGray"/>
          <w:rPrChange w:id="221" w:author="Gary Kay" w:date="2018-03-11T14:11:00Z">
            <w:rPr>
              <w:highlight w:val="lightGray"/>
            </w:rPr>
          </w:rPrChange>
        </w:rPr>
        <w:t>": "S"</w:t>
      </w:r>
    </w:p>
    <w:p w14:paraId="7A134F65" w14:textId="77777777" w:rsidR="00257393" w:rsidRPr="00B86BCF" w:rsidRDefault="00257393" w:rsidP="00B86BCF">
      <w:pPr>
        <w:pStyle w:val="Code"/>
        <w:rPr>
          <w:sz w:val="14"/>
          <w:highlight w:val="lightGray"/>
          <w:rPrChange w:id="222" w:author="Gary Kay" w:date="2018-03-11T14:11:00Z">
            <w:rPr>
              <w:highlight w:val="lightGray"/>
            </w:rPr>
          </w:rPrChange>
        </w:rPr>
        <w:pPrChange w:id="223" w:author="Gary Kay" w:date="2018-03-11T14:11:00Z">
          <w:pPr/>
        </w:pPrChange>
      </w:pPr>
      <w:r w:rsidRPr="00B86BCF">
        <w:rPr>
          <w:sz w:val="14"/>
          <w:highlight w:val="lightGray"/>
          <w:rPrChange w:id="224" w:author="Gary Kay" w:date="2018-03-11T14:11:00Z">
            <w:rPr>
              <w:highlight w:val="lightGray"/>
            </w:rPr>
          </w:rPrChange>
        </w:rPr>
        <w:t xml:space="preserve">            }</w:t>
      </w:r>
    </w:p>
    <w:p w14:paraId="51D9C7BB" w14:textId="77777777" w:rsidR="00257393" w:rsidRPr="00B86BCF" w:rsidRDefault="00257393" w:rsidP="00B86BCF">
      <w:pPr>
        <w:pStyle w:val="Code"/>
        <w:rPr>
          <w:sz w:val="14"/>
          <w:highlight w:val="lightGray"/>
          <w:rPrChange w:id="225" w:author="Gary Kay" w:date="2018-03-11T14:11:00Z">
            <w:rPr>
              <w:highlight w:val="lightGray"/>
            </w:rPr>
          </w:rPrChange>
        </w:rPr>
        <w:pPrChange w:id="226" w:author="Gary Kay" w:date="2018-03-11T14:11:00Z">
          <w:pPr/>
        </w:pPrChange>
      </w:pPr>
      <w:r w:rsidRPr="00B86BCF">
        <w:rPr>
          <w:sz w:val="14"/>
          <w:highlight w:val="lightGray"/>
          <w:rPrChange w:id="227" w:author="Gary Kay" w:date="2018-03-11T14:11:00Z">
            <w:rPr>
              <w:highlight w:val="lightGray"/>
            </w:rPr>
          </w:rPrChange>
        </w:rPr>
        <w:t xml:space="preserve">        ], </w:t>
      </w:r>
    </w:p>
    <w:p w14:paraId="2AD03C75" w14:textId="77777777" w:rsidR="00257393" w:rsidRPr="00B86BCF" w:rsidRDefault="00257393" w:rsidP="00B86BCF">
      <w:pPr>
        <w:pStyle w:val="Code"/>
        <w:rPr>
          <w:sz w:val="14"/>
          <w:highlight w:val="lightGray"/>
          <w:rPrChange w:id="228" w:author="Gary Kay" w:date="2018-03-11T14:11:00Z">
            <w:rPr>
              <w:highlight w:val="lightGray"/>
            </w:rPr>
          </w:rPrChange>
        </w:rPr>
        <w:pPrChange w:id="229" w:author="Gary Kay" w:date="2018-03-11T14:11:00Z">
          <w:pPr/>
        </w:pPrChange>
      </w:pPr>
      <w:r w:rsidRPr="00B86BCF">
        <w:rPr>
          <w:sz w:val="14"/>
          <w:highlight w:val="lightGray"/>
          <w:rPrChange w:id="230" w:author="Gary Kay" w:date="2018-03-11T14:11:00Z">
            <w:rPr>
              <w:highlight w:val="lightGray"/>
            </w:rPr>
          </w:rPrChange>
        </w:rPr>
        <w:t xml:space="preserve">        "</w:t>
      </w:r>
      <w:proofErr w:type="spellStart"/>
      <w:r w:rsidRPr="00B86BCF">
        <w:rPr>
          <w:sz w:val="14"/>
          <w:highlight w:val="lightGray"/>
          <w:rPrChange w:id="231" w:author="Gary Kay" w:date="2018-03-11T14:11:00Z">
            <w:rPr>
              <w:highlight w:val="lightGray"/>
            </w:rPr>
          </w:rPrChange>
        </w:rPr>
        <w:t>ProvisionedThroughput</w:t>
      </w:r>
      <w:proofErr w:type="spellEnd"/>
      <w:r w:rsidRPr="00B86BCF">
        <w:rPr>
          <w:sz w:val="14"/>
          <w:highlight w:val="lightGray"/>
          <w:rPrChange w:id="232" w:author="Gary Kay" w:date="2018-03-11T14:11:00Z">
            <w:rPr>
              <w:highlight w:val="lightGray"/>
            </w:rPr>
          </w:rPrChange>
        </w:rPr>
        <w:t>": {</w:t>
      </w:r>
    </w:p>
    <w:p w14:paraId="11AC2115" w14:textId="77777777" w:rsidR="00257393" w:rsidRPr="00B86BCF" w:rsidRDefault="00257393" w:rsidP="00B86BCF">
      <w:pPr>
        <w:pStyle w:val="Code"/>
        <w:rPr>
          <w:sz w:val="14"/>
          <w:highlight w:val="lightGray"/>
          <w:rPrChange w:id="233" w:author="Gary Kay" w:date="2018-03-11T14:11:00Z">
            <w:rPr>
              <w:highlight w:val="lightGray"/>
            </w:rPr>
          </w:rPrChange>
        </w:rPr>
        <w:pPrChange w:id="234" w:author="Gary Kay" w:date="2018-03-11T14:11:00Z">
          <w:pPr/>
        </w:pPrChange>
      </w:pPr>
      <w:r w:rsidRPr="00B86BCF">
        <w:rPr>
          <w:sz w:val="14"/>
          <w:highlight w:val="lightGray"/>
          <w:rPrChange w:id="235" w:author="Gary Kay" w:date="2018-03-11T14:11:00Z">
            <w:rPr>
              <w:highlight w:val="lightGray"/>
            </w:rPr>
          </w:rPrChange>
        </w:rPr>
        <w:t xml:space="preserve">            "</w:t>
      </w:r>
      <w:proofErr w:type="spellStart"/>
      <w:r w:rsidRPr="00B86BCF">
        <w:rPr>
          <w:sz w:val="14"/>
          <w:highlight w:val="lightGray"/>
          <w:rPrChange w:id="236" w:author="Gary Kay" w:date="2018-03-11T14:11:00Z">
            <w:rPr>
              <w:highlight w:val="lightGray"/>
            </w:rPr>
          </w:rPrChange>
        </w:rPr>
        <w:t>NumberOfDecreasesToday</w:t>
      </w:r>
      <w:proofErr w:type="spellEnd"/>
      <w:r w:rsidRPr="00B86BCF">
        <w:rPr>
          <w:sz w:val="14"/>
          <w:highlight w:val="lightGray"/>
          <w:rPrChange w:id="237" w:author="Gary Kay" w:date="2018-03-11T14:11:00Z">
            <w:rPr>
              <w:highlight w:val="lightGray"/>
            </w:rPr>
          </w:rPrChange>
        </w:rPr>
        <w:t xml:space="preserve">": 0, </w:t>
      </w:r>
    </w:p>
    <w:p w14:paraId="137DEE89" w14:textId="77777777" w:rsidR="00257393" w:rsidRPr="00B86BCF" w:rsidRDefault="00257393" w:rsidP="00B86BCF">
      <w:pPr>
        <w:pStyle w:val="Code"/>
        <w:rPr>
          <w:sz w:val="14"/>
          <w:highlight w:val="lightGray"/>
          <w:rPrChange w:id="238" w:author="Gary Kay" w:date="2018-03-11T14:11:00Z">
            <w:rPr>
              <w:highlight w:val="lightGray"/>
            </w:rPr>
          </w:rPrChange>
        </w:rPr>
        <w:pPrChange w:id="239" w:author="Gary Kay" w:date="2018-03-11T14:11:00Z">
          <w:pPr/>
        </w:pPrChange>
      </w:pPr>
      <w:r w:rsidRPr="00B86BCF">
        <w:rPr>
          <w:sz w:val="14"/>
          <w:highlight w:val="lightGray"/>
          <w:rPrChange w:id="240" w:author="Gary Kay" w:date="2018-03-11T14:11:00Z">
            <w:rPr>
              <w:highlight w:val="lightGray"/>
            </w:rPr>
          </w:rPrChange>
        </w:rPr>
        <w:t xml:space="preserve">            "</w:t>
      </w:r>
      <w:proofErr w:type="spellStart"/>
      <w:r w:rsidRPr="00B86BCF">
        <w:rPr>
          <w:sz w:val="14"/>
          <w:highlight w:val="lightGray"/>
          <w:rPrChange w:id="241" w:author="Gary Kay" w:date="2018-03-11T14:11:00Z">
            <w:rPr>
              <w:highlight w:val="lightGray"/>
            </w:rPr>
          </w:rPrChange>
        </w:rPr>
        <w:t>WriteCapacityUnits</w:t>
      </w:r>
      <w:proofErr w:type="spellEnd"/>
      <w:r w:rsidRPr="00B86BCF">
        <w:rPr>
          <w:sz w:val="14"/>
          <w:highlight w:val="lightGray"/>
          <w:rPrChange w:id="242" w:author="Gary Kay" w:date="2018-03-11T14:11:00Z">
            <w:rPr>
              <w:highlight w:val="lightGray"/>
            </w:rPr>
          </w:rPrChange>
        </w:rPr>
        <w:t xml:space="preserve">": 5, </w:t>
      </w:r>
    </w:p>
    <w:p w14:paraId="6134B152" w14:textId="77777777" w:rsidR="00257393" w:rsidRPr="00B86BCF" w:rsidRDefault="00257393" w:rsidP="00B86BCF">
      <w:pPr>
        <w:pStyle w:val="Code"/>
        <w:rPr>
          <w:sz w:val="14"/>
          <w:highlight w:val="lightGray"/>
          <w:rPrChange w:id="243" w:author="Gary Kay" w:date="2018-03-11T14:11:00Z">
            <w:rPr>
              <w:highlight w:val="lightGray"/>
            </w:rPr>
          </w:rPrChange>
        </w:rPr>
        <w:pPrChange w:id="244" w:author="Gary Kay" w:date="2018-03-11T14:11:00Z">
          <w:pPr/>
        </w:pPrChange>
      </w:pPr>
      <w:r w:rsidRPr="00B86BCF">
        <w:rPr>
          <w:sz w:val="14"/>
          <w:highlight w:val="lightGray"/>
          <w:rPrChange w:id="245" w:author="Gary Kay" w:date="2018-03-11T14:11:00Z">
            <w:rPr>
              <w:highlight w:val="lightGray"/>
            </w:rPr>
          </w:rPrChange>
        </w:rPr>
        <w:t xml:space="preserve">            "</w:t>
      </w:r>
      <w:proofErr w:type="spellStart"/>
      <w:r w:rsidRPr="00B86BCF">
        <w:rPr>
          <w:sz w:val="14"/>
          <w:highlight w:val="lightGray"/>
          <w:rPrChange w:id="246" w:author="Gary Kay" w:date="2018-03-11T14:11:00Z">
            <w:rPr>
              <w:highlight w:val="lightGray"/>
            </w:rPr>
          </w:rPrChange>
        </w:rPr>
        <w:t>ReadCapacityUnits</w:t>
      </w:r>
      <w:proofErr w:type="spellEnd"/>
      <w:r w:rsidRPr="00B86BCF">
        <w:rPr>
          <w:sz w:val="14"/>
          <w:highlight w:val="lightGray"/>
          <w:rPrChange w:id="247" w:author="Gary Kay" w:date="2018-03-11T14:11:00Z">
            <w:rPr>
              <w:highlight w:val="lightGray"/>
            </w:rPr>
          </w:rPrChange>
        </w:rPr>
        <w:t>": 5</w:t>
      </w:r>
    </w:p>
    <w:p w14:paraId="3D836F6E" w14:textId="77777777" w:rsidR="00257393" w:rsidRPr="00B86BCF" w:rsidRDefault="00257393" w:rsidP="00B86BCF">
      <w:pPr>
        <w:pStyle w:val="Code"/>
        <w:rPr>
          <w:sz w:val="14"/>
          <w:highlight w:val="lightGray"/>
          <w:rPrChange w:id="248" w:author="Gary Kay" w:date="2018-03-11T14:11:00Z">
            <w:rPr>
              <w:highlight w:val="lightGray"/>
            </w:rPr>
          </w:rPrChange>
        </w:rPr>
        <w:pPrChange w:id="249" w:author="Gary Kay" w:date="2018-03-11T14:11:00Z">
          <w:pPr/>
        </w:pPrChange>
      </w:pPr>
      <w:r w:rsidRPr="00B86BCF">
        <w:rPr>
          <w:sz w:val="14"/>
          <w:highlight w:val="lightGray"/>
          <w:rPrChange w:id="250" w:author="Gary Kay" w:date="2018-03-11T14:11:00Z">
            <w:rPr>
              <w:highlight w:val="lightGray"/>
            </w:rPr>
          </w:rPrChange>
        </w:rPr>
        <w:t xml:space="preserve">        }, </w:t>
      </w:r>
    </w:p>
    <w:p w14:paraId="7656A43A" w14:textId="77777777" w:rsidR="00257393" w:rsidRPr="00B86BCF" w:rsidRDefault="00257393" w:rsidP="00B86BCF">
      <w:pPr>
        <w:pStyle w:val="Code"/>
        <w:rPr>
          <w:sz w:val="14"/>
          <w:highlight w:val="lightGray"/>
          <w:rPrChange w:id="251" w:author="Gary Kay" w:date="2018-03-11T14:11:00Z">
            <w:rPr>
              <w:highlight w:val="lightGray"/>
            </w:rPr>
          </w:rPrChange>
        </w:rPr>
        <w:pPrChange w:id="252" w:author="Gary Kay" w:date="2018-03-11T14:11:00Z">
          <w:pPr/>
        </w:pPrChange>
      </w:pPr>
      <w:r w:rsidRPr="00B86BCF">
        <w:rPr>
          <w:sz w:val="14"/>
          <w:highlight w:val="lightGray"/>
          <w:rPrChange w:id="253" w:author="Gary Kay" w:date="2018-03-11T14:11:00Z">
            <w:rPr>
              <w:highlight w:val="lightGray"/>
            </w:rPr>
          </w:rPrChange>
        </w:rPr>
        <w:t xml:space="preserve">        "</w:t>
      </w:r>
      <w:proofErr w:type="spellStart"/>
      <w:r w:rsidRPr="00B86BCF">
        <w:rPr>
          <w:sz w:val="14"/>
          <w:highlight w:val="lightGray"/>
          <w:rPrChange w:id="254" w:author="Gary Kay" w:date="2018-03-11T14:11:00Z">
            <w:rPr>
              <w:highlight w:val="lightGray"/>
            </w:rPr>
          </w:rPrChange>
        </w:rPr>
        <w:t>TableSizeBytes</w:t>
      </w:r>
      <w:proofErr w:type="spellEnd"/>
      <w:r w:rsidRPr="00B86BCF">
        <w:rPr>
          <w:sz w:val="14"/>
          <w:highlight w:val="lightGray"/>
          <w:rPrChange w:id="255" w:author="Gary Kay" w:date="2018-03-11T14:11:00Z">
            <w:rPr>
              <w:highlight w:val="lightGray"/>
            </w:rPr>
          </w:rPrChange>
        </w:rPr>
        <w:t xml:space="preserve">": 0, </w:t>
      </w:r>
    </w:p>
    <w:p w14:paraId="74E73A08" w14:textId="36A4DFA8" w:rsidR="00257393" w:rsidRPr="00B86BCF" w:rsidRDefault="00257393" w:rsidP="00B86BCF">
      <w:pPr>
        <w:pStyle w:val="Code"/>
        <w:rPr>
          <w:sz w:val="14"/>
          <w:highlight w:val="lightGray"/>
          <w:rPrChange w:id="256" w:author="Gary Kay" w:date="2018-03-11T14:11:00Z">
            <w:rPr>
              <w:highlight w:val="lightGray"/>
            </w:rPr>
          </w:rPrChange>
        </w:rPr>
        <w:pPrChange w:id="257" w:author="Gary Kay" w:date="2018-03-11T14:11:00Z">
          <w:pPr/>
        </w:pPrChange>
      </w:pPr>
      <w:r w:rsidRPr="00B86BCF">
        <w:rPr>
          <w:sz w:val="14"/>
          <w:highlight w:val="lightGray"/>
          <w:rPrChange w:id="258" w:author="Gary Kay" w:date="2018-03-11T14:11:00Z">
            <w:rPr>
              <w:highlight w:val="lightGray"/>
            </w:rPr>
          </w:rPrChange>
        </w:rPr>
        <w:t xml:space="preserve">        "</w:t>
      </w:r>
      <w:proofErr w:type="spellStart"/>
      <w:r w:rsidRPr="00B86BCF">
        <w:rPr>
          <w:sz w:val="14"/>
          <w:highlight w:val="lightGray"/>
          <w:rPrChange w:id="259" w:author="Gary Kay" w:date="2018-03-11T14:11:00Z">
            <w:rPr>
              <w:highlight w:val="lightGray"/>
            </w:rPr>
          </w:rPrChange>
        </w:rPr>
        <w:t>TableName</w:t>
      </w:r>
      <w:proofErr w:type="spellEnd"/>
      <w:r w:rsidRPr="00B86BCF">
        <w:rPr>
          <w:sz w:val="14"/>
          <w:highlight w:val="lightGray"/>
          <w:rPrChange w:id="260" w:author="Gary Kay" w:date="2018-03-11T14:11:00Z">
            <w:rPr>
              <w:highlight w:val="lightGray"/>
            </w:rPr>
          </w:rPrChange>
        </w:rPr>
        <w:t>": "</w:t>
      </w:r>
      <w:r w:rsidR="002D6177" w:rsidRPr="00B86BCF">
        <w:rPr>
          <w:sz w:val="14"/>
          <w:highlight w:val="lightGray"/>
          <w:rPrChange w:id="261" w:author="Gary Kay" w:date="2018-03-11T14:11:00Z">
            <w:rPr>
              <w:highlight w:val="lightGray"/>
            </w:rPr>
          </w:rPrChange>
        </w:rPr>
        <w:t xml:space="preserve"> slalom0318-labuser12</w:t>
      </w:r>
      <w:r w:rsidRPr="00B86BCF">
        <w:rPr>
          <w:sz w:val="14"/>
          <w:highlight w:val="lightGray"/>
          <w:rPrChange w:id="262" w:author="Gary Kay" w:date="2018-03-11T14:11:00Z">
            <w:rPr>
              <w:highlight w:val="lightGray"/>
            </w:rPr>
          </w:rPrChange>
        </w:rPr>
        <w:t xml:space="preserve">", </w:t>
      </w:r>
    </w:p>
    <w:p w14:paraId="65AA3393" w14:textId="77777777" w:rsidR="00257393" w:rsidRPr="00B86BCF" w:rsidRDefault="00257393" w:rsidP="00B86BCF">
      <w:pPr>
        <w:pStyle w:val="Code"/>
        <w:rPr>
          <w:sz w:val="14"/>
          <w:highlight w:val="lightGray"/>
          <w:rPrChange w:id="263" w:author="Gary Kay" w:date="2018-03-11T14:11:00Z">
            <w:rPr>
              <w:highlight w:val="lightGray"/>
            </w:rPr>
          </w:rPrChange>
        </w:rPr>
        <w:pPrChange w:id="264" w:author="Gary Kay" w:date="2018-03-11T14:11:00Z">
          <w:pPr/>
        </w:pPrChange>
      </w:pPr>
      <w:r w:rsidRPr="00B86BCF">
        <w:rPr>
          <w:sz w:val="14"/>
          <w:highlight w:val="lightGray"/>
          <w:rPrChange w:id="265" w:author="Gary Kay" w:date="2018-03-11T14:11:00Z">
            <w:rPr>
              <w:highlight w:val="lightGray"/>
            </w:rPr>
          </w:rPrChange>
        </w:rPr>
        <w:t xml:space="preserve">        "</w:t>
      </w:r>
      <w:proofErr w:type="spellStart"/>
      <w:r w:rsidRPr="00B86BCF">
        <w:rPr>
          <w:sz w:val="14"/>
          <w:highlight w:val="lightGray"/>
          <w:rPrChange w:id="266" w:author="Gary Kay" w:date="2018-03-11T14:11:00Z">
            <w:rPr>
              <w:highlight w:val="lightGray"/>
            </w:rPr>
          </w:rPrChange>
        </w:rPr>
        <w:t>TableStatus</w:t>
      </w:r>
      <w:proofErr w:type="spellEnd"/>
      <w:r w:rsidRPr="00B86BCF">
        <w:rPr>
          <w:sz w:val="14"/>
          <w:highlight w:val="lightGray"/>
          <w:rPrChange w:id="267" w:author="Gary Kay" w:date="2018-03-11T14:11:00Z">
            <w:rPr>
              <w:highlight w:val="lightGray"/>
            </w:rPr>
          </w:rPrChange>
        </w:rPr>
        <w:t xml:space="preserve">": "CREATING", </w:t>
      </w:r>
    </w:p>
    <w:p w14:paraId="4D89732E" w14:textId="77777777" w:rsidR="00257393" w:rsidRPr="00B86BCF" w:rsidRDefault="00257393" w:rsidP="00B86BCF">
      <w:pPr>
        <w:pStyle w:val="Code"/>
        <w:rPr>
          <w:sz w:val="14"/>
          <w:highlight w:val="lightGray"/>
          <w:rPrChange w:id="268" w:author="Gary Kay" w:date="2018-03-11T14:11:00Z">
            <w:rPr>
              <w:highlight w:val="lightGray"/>
            </w:rPr>
          </w:rPrChange>
        </w:rPr>
        <w:pPrChange w:id="269" w:author="Gary Kay" w:date="2018-03-11T14:11:00Z">
          <w:pPr/>
        </w:pPrChange>
      </w:pPr>
      <w:r w:rsidRPr="00B86BCF">
        <w:rPr>
          <w:sz w:val="14"/>
          <w:highlight w:val="lightGray"/>
          <w:rPrChange w:id="270" w:author="Gary Kay" w:date="2018-03-11T14:11:00Z">
            <w:rPr>
              <w:highlight w:val="lightGray"/>
            </w:rPr>
          </w:rPrChange>
        </w:rPr>
        <w:t xml:space="preserve">        "</w:t>
      </w:r>
      <w:proofErr w:type="spellStart"/>
      <w:r w:rsidRPr="00B86BCF">
        <w:rPr>
          <w:sz w:val="14"/>
          <w:highlight w:val="lightGray"/>
          <w:rPrChange w:id="271" w:author="Gary Kay" w:date="2018-03-11T14:11:00Z">
            <w:rPr>
              <w:highlight w:val="lightGray"/>
            </w:rPr>
          </w:rPrChange>
        </w:rPr>
        <w:t>KeySchema</w:t>
      </w:r>
      <w:proofErr w:type="spellEnd"/>
      <w:r w:rsidRPr="00B86BCF">
        <w:rPr>
          <w:sz w:val="14"/>
          <w:highlight w:val="lightGray"/>
          <w:rPrChange w:id="272" w:author="Gary Kay" w:date="2018-03-11T14:11:00Z">
            <w:rPr>
              <w:highlight w:val="lightGray"/>
            </w:rPr>
          </w:rPrChange>
        </w:rPr>
        <w:t>": [</w:t>
      </w:r>
    </w:p>
    <w:p w14:paraId="2D149151" w14:textId="77777777" w:rsidR="00257393" w:rsidRPr="00B86BCF" w:rsidRDefault="00257393" w:rsidP="00B86BCF">
      <w:pPr>
        <w:pStyle w:val="Code"/>
        <w:rPr>
          <w:sz w:val="14"/>
          <w:highlight w:val="lightGray"/>
          <w:rPrChange w:id="273" w:author="Gary Kay" w:date="2018-03-11T14:11:00Z">
            <w:rPr>
              <w:highlight w:val="lightGray"/>
            </w:rPr>
          </w:rPrChange>
        </w:rPr>
        <w:pPrChange w:id="274" w:author="Gary Kay" w:date="2018-03-11T14:11:00Z">
          <w:pPr/>
        </w:pPrChange>
      </w:pPr>
      <w:r w:rsidRPr="00B86BCF">
        <w:rPr>
          <w:sz w:val="14"/>
          <w:highlight w:val="lightGray"/>
          <w:rPrChange w:id="275" w:author="Gary Kay" w:date="2018-03-11T14:11:00Z">
            <w:rPr>
              <w:highlight w:val="lightGray"/>
            </w:rPr>
          </w:rPrChange>
        </w:rPr>
        <w:t xml:space="preserve">            {</w:t>
      </w:r>
    </w:p>
    <w:p w14:paraId="09178F98" w14:textId="77777777" w:rsidR="00257393" w:rsidRPr="00B86BCF" w:rsidRDefault="00257393" w:rsidP="00B86BCF">
      <w:pPr>
        <w:pStyle w:val="Code"/>
        <w:rPr>
          <w:sz w:val="14"/>
          <w:highlight w:val="lightGray"/>
          <w:rPrChange w:id="276" w:author="Gary Kay" w:date="2018-03-11T14:11:00Z">
            <w:rPr>
              <w:highlight w:val="lightGray"/>
            </w:rPr>
          </w:rPrChange>
        </w:rPr>
        <w:pPrChange w:id="277" w:author="Gary Kay" w:date="2018-03-11T14:11:00Z">
          <w:pPr/>
        </w:pPrChange>
      </w:pPr>
      <w:r w:rsidRPr="00B86BCF">
        <w:rPr>
          <w:sz w:val="14"/>
          <w:highlight w:val="lightGray"/>
          <w:rPrChange w:id="278" w:author="Gary Kay" w:date="2018-03-11T14:11:00Z">
            <w:rPr>
              <w:highlight w:val="lightGray"/>
            </w:rPr>
          </w:rPrChange>
        </w:rPr>
        <w:t xml:space="preserve">                "</w:t>
      </w:r>
      <w:proofErr w:type="spellStart"/>
      <w:r w:rsidRPr="00B86BCF">
        <w:rPr>
          <w:sz w:val="14"/>
          <w:highlight w:val="lightGray"/>
          <w:rPrChange w:id="279" w:author="Gary Kay" w:date="2018-03-11T14:11:00Z">
            <w:rPr>
              <w:highlight w:val="lightGray"/>
            </w:rPr>
          </w:rPrChange>
        </w:rPr>
        <w:t>KeyType</w:t>
      </w:r>
      <w:proofErr w:type="spellEnd"/>
      <w:r w:rsidRPr="00B86BCF">
        <w:rPr>
          <w:sz w:val="14"/>
          <w:highlight w:val="lightGray"/>
          <w:rPrChange w:id="280" w:author="Gary Kay" w:date="2018-03-11T14:11:00Z">
            <w:rPr>
              <w:highlight w:val="lightGray"/>
            </w:rPr>
          </w:rPrChange>
        </w:rPr>
        <w:t xml:space="preserve">": "HASH", </w:t>
      </w:r>
    </w:p>
    <w:p w14:paraId="67EC726A" w14:textId="77777777" w:rsidR="00257393" w:rsidRPr="00B86BCF" w:rsidRDefault="00257393" w:rsidP="00B86BCF">
      <w:pPr>
        <w:pStyle w:val="Code"/>
        <w:rPr>
          <w:sz w:val="14"/>
          <w:highlight w:val="lightGray"/>
          <w:rPrChange w:id="281" w:author="Gary Kay" w:date="2018-03-11T14:11:00Z">
            <w:rPr>
              <w:highlight w:val="lightGray"/>
            </w:rPr>
          </w:rPrChange>
        </w:rPr>
        <w:pPrChange w:id="282" w:author="Gary Kay" w:date="2018-03-11T14:11:00Z">
          <w:pPr/>
        </w:pPrChange>
      </w:pPr>
      <w:r w:rsidRPr="00B86BCF">
        <w:rPr>
          <w:sz w:val="14"/>
          <w:highlight w:val="lightGray"/>
          <w:rPrChange w:id="283" w:author="Gary Kay" w:date="2018-03-11T14:11:00Z">
            <w:rPr>
              <w:highlight w:val="lightGray"/>
            </w:rPr>
          </w:rPrChange>
        </w:rPr>
        <w:t xml:space="preserve">                "</w:t>
      </w:r>
      <w:proofErr w:type="spellStart"/>
      <w:r w:rsidRPr="00B86BCF">
        <w:rPr>
          <w:sz w:val="14"/>
          <w:highlight w:val="lightGray"/>
          <w:rPrChange w:id="284" w:author="Gary Kay" w:date="2018-03-11T14:11:00Z">
            <w:rPr>
              <w:highlight w:val="lightGray"/>
            </w:rPr>
          </w:rPrChange>
        </w:rPr>
        <w:t>AttributeName</w:t>
      </w:r>
      <w:proofErr w:type="spellEnd"/>
      <w:r w:rsidRPr="00B86BCF">
        <w:rPr>
          <w:sz w:val="14"/>
          <w:highlight w:val="lightGray"/>
          <w:rPrChange w:id="285" w:author="Gary Kay" w:date="2018-03-11T14:11:00Z">
            <w:rPr>
              <w:highlight w:val="lightGray"/>
            </w:rPr>
          </w:rPrChange>
        </w:rPr>
        <w:t>": "</w:t>
      </w:r>
      <w:proofErr w:type="spellStart"/>
      <w:r w:rsidRPr="00B86BCF">
        <w:rPr>
          <w:sz w:val="14"/>
          <w:highlight w:val="lightGray"/>
          <w:rPrChange w:id="286" w:author="Gary Kay" w:date="2018-03-11T14:11:00Z">
            <w:rPr>
              <w:highlight w:val="lightGray"/>
            </w:rPr>
          </w:rPrChange>
        </w:rPr>
        <w:t>LockID</w:t>
      </w:r>
      <w:proofErr w:type="spellEnd"/>
      <w:r w:rsidRPr="00B86BCF">
        <w:rPr>
          <w:sz w:val="14"/>
          <w:highlight w:val="lightGray"/>
          <w:rPrChange w:id="287" w:author="Gary Kay" w:date="2018-03-11T14:11:00Z">
            <w:rPr>
              <w:highlight w:val="lightGray"/>
            </w:rPr>
          </w:rPrChange>
        </w:rPr>
        <w:t>"</w:t>
      </w:r>
    </w:p>
    <w:p w14:paraId="74EE2F2F" w14:textId="77777777" w:rsidR="00257393" w:rsidRPr="00B86BCF" w:rsidRDefault="00257393" w:rsidP="00B86BCF">
      <w:pPr>
        <w:pStyle w:val="Code"/>
        <w:rPr>
          <w:sz w:val="14"/>
          <w:highlight w:val="lightGray"/>
          <w:rPrChange w:id="288" w:author="Gary Kay" w:date="2018-03-11T14:11:00Z">
            <w:rPr>
              <w:highlight w:val="lightGray"/>
            </w:rPr>
          </w:rPrChange>
        </w:rPr>
        <w:pPrChange w:id="289" w:author="Gary Kay" w:date="2018-03-11T14:11:00Z">
          <w:pPr/>
        </w:pPrChange>
      </w:pPr>
      <w:r w:rsidRPr="00B86BCF">
        <w:rPr>
          <w:sz w:val="14"/>
          <w:highlight w:val="lightGray"/>
          <w:rPrChange w:id="290" w:author="Gary Kay" w:date="2018-03-11T14:11:00Z">
            <w:rPr>
              <w:highlight w:val="lightGray"/>
            </w:rPr>
          </w:rPrChange>
        </w:rPr>
        <w:t xml:space="preserve">            }</w:t>
      </w:r>
    </w:p>
    <w:p w14:paraId="709526BE" w14:textId="77777777" w:rsidR="00257393" w:rsidRPr="00B86BCF" w:rsidRDefault="00257393" w:rsidP="00B86BCF">
      <w:pPr>
        <w:pStyle w:val="Code"/>
        <w:rPr>
          <w:sz w:val="14"/>
          <w:highlight w:val="lightGray"/>
          <w:rPrChange w:id="291" w:author="Gary Kay" w:date="2018-03-11T14:11:00Z">
            <w:rPr>
              <w:highlight w:val="lightGray"/>
            </w:rPr>
          </w:rPrChange>
        </w:rPr>
        <w:pPrChange w:id="292" w:author="Gary Kay" w:date="2018-03-11T14:11:00Z">
          <w:pPr/>
        </w:pPrChange>
      </w:pPr>
      <w:r w:rsidRPr="00B86BCF">
        <w:rPr>
          <w:sz w:val="14"/>
          <w:highlight w:val="lightGray"/>
          <w:rPrChange w:id="293" w:author="Gary Kay" w:date="2018-03-11T14:11:00Z">
            <w:rPr>
              <w:highlight w:val="lightGray"/>
            </w:rPr>
          </w:rPrChange>
        </w:rPr>
        <w:t xml:space="preserve">        ], </w:t>
      </w:r>
    </w:p>
    <w:p w14:paraId="24FC2CDA" w14:textId="77777777" w:rsidR="00257393" w:rsidRPr="00B86BCF" w:rsidRDefault="00257393" w:rsidP="00B86BCF">
      <w:pPr>
        <w:pStyle w:val="Code"/>
        <w:rPr>
          <w:sz w:val="14"/>
          <w:highlight w:val="lightGray"/>
          <w:rPrChange w:id="294" w:author="Gary Kay" w:date="2018-03-11T14:11:00Z">
            <w:rPr>
              <w:highlight w:val="lightGray"/>
            </w:rPr>
          </w:rPrChange>
        </w:rPr>
        <w:pPrChange w:id="295" w:author="Gary Kay" w:date="2018-03-11T14:11:00Z">
          <w:pPr/>
        </w:pPrChange>
      </w:pPr>
      <w:r w:rsidRPr="00B86BCF">
        <w:rPr>
          <w:sz w:val="14"/>
          <w:highlight w:val="lightGray"/>
          <w:rPrChange w:id="296" w:author="Gary Kay" w:date="2018-03-11T14:11:00Z">
            <w:rPr>
              <w:highlight w:val="lightGray"/>
            </w:rPr>
          </w:rPrChange>
        </w:rPr>
        <w:t xml:space="preserve">        "</w:t>
      </w:r>
      <w:proofErr w:type="spellStart"/>
      <w:r w:rsidRPr="00B86BCF">
        <w:rPr>
          <w:sz w:val="14"/>
          <w:highlight w:val="lightGray"/>
          <w:rPrChange w:id="297" w:author="Gary Kay" w:date="2018-03-11T14:11:00Z">
            <w:rPr>
              <w:highlight w:val="lightGray"/>
            </w:rPr>
          </w:rPrChange>
        </w:rPr>
        <w:t>ItemCount</w:t>
      </w:r>
      <w:proofErr w:type="spellEnd"/>
      <w:r w:rsidRPr="00B86BCF">
        <w:rPr>
          <w:sz w:val="14"/>
          <w:highlight w:val="lightGray"/>
          <w:rPrChange w:id="298" w:author="Gary Kay" w:date="2018-03-11T14:11:00Z">
            <w:rPr>
              <w:highlight w:val="lightGray"/>
            </w:rPr>
          </w:rPrChange>
        </w:rPr>
        <w:t xml:space="preserve">": 0, </w:t>
      </w:r>
    </w:p>
    <w:p w14:paraId="79517B56" w14:textId="77777777" w:rsidR="00257393" w:rsidRPr="00B86BCF" w:rsidRDefault="00257393" w:rsidP="00B86BCF">
      <w:pPr>
        <w:pStyle w:val="Code"/>
        <w:rPr>
          <w:sz w:val="14"/>
          <w:highlight w:val="lightGray"/>
          <w:rPrChange w:id="299" w:author="Gary Kay" w:date="2018-03-11T14:11:00Z">
            <w:rPr>
              <w:highlight w:val="lightGray"/>
            </w:rPr>
          </w:rPrChange>
        </w:rPr>
        <w:pPrChange w:id="300" w:author="Gary Kay" w:date="2018-03-11T14:11:00Z">
          <w:pPr/>
        </w:pPrChange>
      </w:pPr>
      <w:r w:rsidRPr="00B86BCF">
        <w:rPr>
          <w:sz w:val="14"/>
          <w:highlight w:val="lightGray"/>
          <w:rPrChange w:id="301" w:author="Gary Kay" w:date="2018-03-11T14:11:00Z">
            <w:rPr>
              <w:highlight w:val="lightGray"/>
            </w:rPr>
          </w:rPrChange>
        </w:rPr>
        <w:t xml:space="preserve">        "</w:t>
      </w:r>
      <w:proofErr w:type="spellStart"/>
      <w:r w:rsidRPr="00B86BCF">
        <w:rPr>
          <w:sz w:val="14"/>
          <w:highlight w:val="lightGray"/>
          <w:rPrChange w:id="302" w:author="Gary Kay" w:date="2018-03-11T14:11:00Z">
            <w:rPr>
              <w:highlight w:val="lightGray"/>
            </w:rPr>
          </w:rPrChange>
        </w:rPr>
        <w:t>CreationDateTime</w:t>
      </w:r>
      <w:proofErr w:type="spellEnd"/>
      <w:r w:rsidRPr="00B86BCF">
        <w:rPr>
          <w:sz w:val="14"/>
          <w:highlight w:val="lightGray"/>
          <w:rPrChange w:id="303" w:author="Gary Kay" w:date="2018-03-11T14:11:00Z">
            <w:rPr>
              <w:highlight w:val="lightGray"/>
            </w:rPr>
          </w:rPrChange>
        </w:rPr>
        <w:t xml:space="preserve">": </w:t>
      </w:r>
      <w:proofErr w:type="gramStart"/>
      <w:r w:rsidRPr="00B86BCF">
        <w:rPr>
          <w:sz w:val="14"/>
          <w:highlight w:val="lightGray"/>
          <w:rPrChange w:id="304" w:author="Gary Kay" w:date="2018-03-11T14:11:00Z">
            <w:rPr>
              <w:highlight w:val="lightGray"/>
            </w:rPr>
          </w:rPrChange>
        </w:rPr>
        <w:t>1520595158.146</w:t>
      </w:r>
      <w:proofErr w:type="gramEnd"/>
    </w:p>
    <w:p w14:paraId="45F591C5" w14:textId="593629EF" w:rsidR="00257393" w:rsidRPr="00B86BCF" w:rsidRDefault="00257393" w:rsidP="00B86BCF">
      <w:pPr>
        <w:pStyle w:val="Code"/>
        <w:rPr>
          <w:sz w:val="14"/>
          <w:rPrChange w:id="305" w:author="Gary Kay" w:date="2018-03-11T14:11:00Z">
            <w:rPr/>
          </w:rPrChange>
        </w:rPr>
        <w:pPrChange w:id="306" w:author="Gary Kay" w:date="2018-03-11T14:11:00Z">
          <w:pPr/>
        </w:pPrChange>
      </w:pPr>
      <w:r w:rsidRPr="00B86BCF">
        <w:rPr>
          <w:sz w:val="14"/>
          <w:highlight w:val="lightGray"/>
          <w:rPrChange w:id="307" w:author="Gary Kay" w:date="2018-03-11T14:11:00Z">
            <w:rPr>
              <w:highlight w:val="lightGray"/>
            </w:rPr>
          </w:rPrChange>
        </w:rPr>
        <w:t xml:space="preserve">    }</w:t>
      </w:r>
    </w:p>
    <w:p w14:paraId="0DF38999" w14:textId="3C3DDF37" w:rsidR="00257393" w:rsidRDefault="00257393" w:rsidP="006A2AE2"/>
    <w:p w14:paraId="2CA90DB5" w14:textId="6C7FB297" w:rsidR="002A4D00" w:rsidRDefault="002A4D00" w:rsidP="006A2AE2"/>
    <w:p w14:paraId="79F342E3" w14:textId="0459FE5F" w:rsidR="002A4D00" w:rsidRDefault="002A4D00" w:rsidP="006A2AE2"/>
    <w:p w14:paraId="0B803864" w14:textId="50FFF871" w:rsidR="002A4D00" w:rsidDel="00B86BCF" w:rsidRDefault="002A4D00" w:rsidP="006A2AE2">
      <w:pPr>
        <w:rPr>
          <w:del w:id="308" w:author="Gary Kay" w:date="2018-03-11T14:12:00Z"/>
        </w:rPr>
      </w:pPr>
    </w:p>
    <w:p w14:paraId="06EAF606" w14:textId="7EECF807" w:rsidR="002A4D00" w:rsidDel="00B86BCF" w:rsidRDefault="002A4D00" w:rsidP="006A2AE2">
      <w:pPr>
        <w:rPr>
          <w:del w:id="309" w:author="Gary Kay" w:date="2018-03-11T14:12:00Z"/>
        </w:rPr>
      </w:pPr>
    </w:p>
    <w:p w14:paraId="63F4190E" w14:textId="2672194F" w:rsidR="002A4D00" w:rsidDel="00B86BCF" w:rsidRDefault="002A4D00" w:rsidP="006A2AE2">
      <w:pPr>
        <w:rPr>
          <w:del w:id="310" w:author="Gary Kay" w:date="2018-03-11T14:12:00Z"/>
        </w:rPr>
      </w:pPr>
    </w:p>
    <w:p w14:paraId="0241C2C5" w14:textId="2FD9B597" w:rsidR="002A4D00" w:rsidRDefault="002A4D00" w:rsidP="006A2AE2"/>
    <w:p w14:paraId="4E183A46" w14:textId="128066CD" w:rsidR="002A4D00" w:rsidRDefault="002A4D00" w:rsidP="006A2AE2"/>
    <w:p w14:paraId="2D422462" w14:textId="77777777" w:rsidR="000750C2" w:rsidRDefault="00EA0C89" w:rsidP="006A2AE2">
      <w:pPr>
        <w:pStyle w:val="Heading1"/>
      </w:pPr>
      <w:r>
        <w:t>R</w:t>
      </w:r>
      <w:r w:rsidR="000750C2">
        <w:t>unning terraform</w:t>
      </w:r>
    </w:p>
    <w:p w14:paraId="423FA90F" w14:textId="77777777" w:rsidR="00FA2FCD" w:rsidRPr="00D50F4C" w:rsidRDefault="00FA2FCD" w:rsidP="006A2AE2">
      <w:pPr>
        <w:rPr>
          <w:highlight w:val="lightGray"/>
        </w:rPr>
      </w:pPr>
    </w:p>
    <w:p w14:paraId="052FF125" w14:textId="71FE1097" w:rsidR="00FA2FCD" w:rsidRDefault="00FA2FCD" w:rsidP="006A2AE2">
      <w:pPr>
        <w:pStyle w:val="Heading2"/>
      </w:pPr>
      <w:r>
        <w:t xml:space="preserve">State and workspace initialization </w:t>
      </w:r>
    </w:p>
    <w:p w14:paraId="217337F7" w14:textId="5E1DE743" w:rsidR="006A2AE2" w:rsidRDefault="002A4D00" w:rsidP="006A2AE2">
      <w:r>
        <w:t xml:space="preserve">To initialise the backend in S3 run the command below, </w:t>
      </w:r>
      <w:r w:rsidR="006A2AE2">
        <w:t>r</w:t>
      </w:r>
      <w:r w:rsidR="006A2AE2" w:rsidRPr="002D6177">
        <w:t xml:space="preserve">eplace the </w:t>
      </w:r>
      <w:r w:rsidR="006A2AE2" w:rsidRPr="002D6177">
        <w:rPr>
          <w:highlight w:val="yellow"/>
        </w:rPr>
        <w:t>&lt;number&gt;</w:t>
      </w:r>
      <w:r w:rsidR="006A2AE2" w:rsidRPr="002D6177">
        <w:t xml:space="preserve"> with your assigned </w:t>
      </w:r>
      <w:proofErr w:type="spellStart"/>
      <w:r w:rsidR="006A2AE2">
        <w:t>labuser</w:t>
      </w:r>
      <w:proofErr w:type="spellEnd"/>
      <w:r w:rsidR="006A2AE2" w:rsidRPr="002D6177">
        <w:t xml:space="preserve"> number. </w:t>
      </w:r>
      <w:proofErr w:type="spellStart"/>
      <w:r w:rsidR="006A2AE2">
        <w:t>E.g</w:t>
      </w:r>
      <w:proofErr w:type="spellEnd"/>
      <w:r w:rsidR="006A2AE2">
        <w:t xml:space="preserve"> labuser12</w:t>
      </w:r>
      <w:r w:rsidR="006A2AE2" w:rsidRPr="002D6177">
        <w:t xml:space="preserve">. </w:t>
      </w:r>
    </w:p>
    <w:p w14:paraId="1D948967" w14:textId="77777777" w:rsidR="002A4D00" w:rsidRDefault="002A4D00" w:rsidP="00B930DD">
      <w:pPr>
        <w:pStyle w:val="Heading3"/>
      </w:pPr>
    </w:p>
    <w:p w14:paraId="0B122053" w14:textId="043A16FD" w:rsidR="006A2AE2" w:rsidRPr="00B86BCF" w:rsidRDefault="00D50F4C" w:rsidP="00B86BCF">
      <w:pPr>
        <w:pStyle w:val="Code"/>
        <w:rPr>
          <w:rPrChange w:id="311" w:author="Gary Kay" w:date="2018-03-11T14:12:00Z">
            <w:rPr>
              <w:highlight w:val="lightGray"/>
            </w:rPr>
          </w:rPrChange>
        </w:rPr>
        <w:pPrChange w:id="312" w:author="Gary Kay" w:date="2018-03-11T14:12:00Z">
          <w:pPr>
            <w:pStyle w:val="Heading3"/>
          </w:pPr>
        </w:pPrChange>
      </w:pPr>
      <w:r w:rsidRPr="00B86BCF">
        <w:rPr>
          <w:rPrChange w:id="313" w:author="Gary Kay" w:date="2018-03-11T14:12:00Z">
            <w:rPr>
              <w:highlight w:val="lightGray"/>
            </w:rPr>
          </w:rPrChange>
        </w:rPr>
        <w:t>STATE=</w:t>
      </w:r>
      <w:proofErr w:type="spellStart"/>
      <w:r w:rsidRPr="00B86BCF">
        <w:rPr>
          <w:rPrChange w:id="314" w:author="Gary Kay" w:date="2018-03-11T14:12:00Z">
            <w:rPr>
              <w:highlight w:val="lightGray"/>
            </w:rPr>
          </w:rPrChange>
        </w:rPr>
        <w:t>vpc</w:t>
      </w:r>
      <w:proofErr w:type="spellEnd"/>
      <w:r w:rsidRPr="00B86BCF">
        <w:rPr>
          <w:rPrChange w:id="315" w:author="Gary Kay" w:date="2018-03-11T14:12:00Z">
            <w:rPr>
              <w:highlight w:val="lightGray"/>
            </w:rPr>
          </w:rPrChange>
        </w:rPr>
        <w:t xml:space="preserve"> WORKSPACE=</w:t>
      </w:r>
      <w:r w:rsidR="006A2AE2" w:rsidRPr="00B86BCF">
        <w:rPr>
          <w:rPrChange w:id="316" w:author="Gary Kay" w:date="2018-03-11T14:12:00Z">
            <w:rPr>
              <w:highlight w:val="lightGray"/>
            </w:rPr>
          </w:rPrChange>
        </w:rPr>
        <w:t>slalom0318-labuser</w:t>
      </w:r>
      <w:r w:rsidR="006A2AE2" w:rsidRPr="00B86BCF">
        <w:rPr>
          <w:highlight w:val="yellow"/>
        </w:rPr>
        <w:t>&lt;</w:t>
      </w:r>
      <w:proofErr w:type="spellStart"/>
      <w:r w:rsidR="009416D9" w:rsidRPr="00B86BCF">
        <w:rPr>
          <w:highlight w:val="yellow"/>
        </w:rPr>
        <w:t>number</w:t>
      </w:r>
      <w:proofErr w:type="spellEnd"/>
      <w:r w:rsidR="009416D9" w:rsidRPr="00B86BCF">
        <w:rPr>
          <w:highlight w:val="yellow"/>
        </w:rPr>
        <w:t>&gt;</w:t>
      </w:r>
      <w:r w:rsidRPr="00B86BCF">
        <w:rPr>
          <w:rPrChange w:id="317" w:author="Gary Kay" w:date="2018-03-11T14:12:00Z">
            <w:rPr>
              <w:highlight w:val="lightGray"/>
            </w:rPr>
          </w:rPrChange>
        </w:rPr>
        <w:t xml:space="preserve"> </w:t>
      </w:r>
      <w:r w:rsidR="006A2AE2" w:rsidRPr="00B86BCF">
        <w:rPr>
          <w:rPrChange w:id="318" w:author="Gary Kay" w:date="2018-03-11T14:12:00Z">
            <w:rPr>
              <w:highlight w:val="lightGray"/>
            </w:rPr>
          </w:rPrChange>
        </w:rPr>
        <w:t>STATEBUCKET=slalom0318-labuser</w:t>
      </w:r>
      <w:r w:rsidR="006A2AE2" w:rsidRPr="00B86BCF">
        <w:rPr>
          <w:highlight w:val="yellow"/>
        </w:rPr>
        <w:t>&lt;</w:t>
      </w:r>
      <w:proofErr w:type="spellStart"/>
      <w:r w:rsidR="006A2AE2" w:rsidRPr="00B86BCF">
        <w:rPr>
          <w:highlight w:val="yellow"/>
        </w:rPr>
        <w:t>number</w:t>
      </w:r>
      <w:proofErr w:type="spellEnd"/>
      <w:r w:rsidR="006A2AE2" w:rsidRPr="00B86BCF">
        <w:rPr>
          <w:highlight w:val="yellow"/>
          <w:rPrChange w:id="319" w:author="Gary Kay" w:date="2018-03-11T14:12:00Z">
            <w:rPr>
              <w:highlight w:val="lightGray"/>
            </w:rPr>
          </w:rPrChange>
        </w:rPr>
        <w:t>&gt;</w:t>
      </w:r>
      <w:r w:rsidR="006A2AE2" w:rsidRPr="00B86BCF">
        <w:rPr>
          <w:rPrChange w:id="320" w:author="Gary Kay" w:date="2018-03-11T14:12:00Z">
            <w:rPr>
              <w:highlight w:val="lightGray"/>
            </w:rPr>
          </w:rPrChange>
        </w:rPr>
        <w:t xml:space="preserve"> STATELOCKTABLE=slalom0318-labuser</w:t>
      </w:r>
      <w:r w:rsidR="006A2AE2" w:rsidRPr="00B86BCF">
        <w:rPr>
          <w:highlight w:val="yellow"/>
        </w:rPr>
        <w:t>&lt;</w:t>
      </w:r>
      <w:proofErr w:type="spellStart"/>
      <w:r w:rsidR="006A2AE2" w:rsidRPr="00B86BCF">
        <w:rPr>
          <w:highlight w:val="yellow"/>
        </w:rPr>
        <w:t>number</w:t>
      </w:r>
      <w:proofErr w:type="spellEnd"/>
      <w:r w:rsidR="006A2AE2" w:rsidRPr="00B86BCF">
        <w:rPr>
          <w:highlight w:val="yellow"/>
        </w:rPr>
        <w:t>&gt;</w:t>
      </w:r>
      <w:r w:rsidR="006A2AE2" w:rsidRPr="00B86BCF">
        <w:rPr>
          <w:rPrChange w:id="321" w:author="Gary Kay" w:date="2018-03-11T14:12:00Z">
            <w:rPr>
              <w:highlight w:val="lightGray"/>
            </w:rPr>
          </w:rPrChange>
        </w:rPr>
        <w:t xml:space="preserve"> STATEREGION=eu-west-2 make </w:t>
      </w:r>
      <w:proofErr w:type="spellStart"/>
      <w:r w:rsidR="006A2AE2" w:rsidRPr="00B86BCF">
        <w:rPr>
          <w:rPrChange w:id="322" w:author="Gary Kay" w:date="2018-03-11T14:12:00Z">
            <w:rPr>
              <w:highlight w:val="lightGray"/>
            </w:rPr>
          </w:rPrChange>
        </w:rPr>
        <w:t>first-run</w:t>
      </w:r>
      <w:proofErr w:type="spellEnd"/>
    </w:p>
    <w:p w14:paraId="48FEE0D2" w14:textId="77777777" w:rsidR="006A2AE2" w:rsidRPr="009416D9" w:rsidRDefault="006A2AE2" w:rsidP="00B930DD">
      <w:pPr>
        <w:pStyle w:val="Heading3"/>
        <w:rPr>
          <w:highlight w:val="lightGray"/>
        </w:rPr>
      </w:pPr>
    </w:p>
    <w:p w14:paraId="69DB4A18" w14:textId="77777777" w:rsidR="006A2AE2" w:rsidRDefault="00865973" w:rsidP="006A2AE2">
      <w:r w:rsidRPr="00865973">
        <w:rPr>
          <w:rFonts w:asciiTheme="minorHAnsi" w:eastAsiaTheme="minorHAnsi" w:hAnsiTheme="minorHAnsi" w:cstheme="minorBidi"/>
          <w:szCs w:val="22"/>
        </w:rPr>
        <w:t>This will initialize the remote state file</w:t>
      </w:r>
      <w:r w:rsidR="00257393">
        <w:t xml:space="preserve"> in S3. The </w:t>
      </w:r>
      <w:proofErr w:type="spellStart"/>
      <w:r w:rsidR="00257393">
        <w:t>ouput</w:t>
      </w:r>
      <w:proofErr w:type="spellEnd"/>
      <w:r w:rsidR="00257393">
        <w:t xml:space="preserve"> should contain the following</w:t>
      </w:r>
    </w:p>
    <w:p w14:paraId="4F58ACCC" w14:textId="2068A6FF" w:rsidR="00865973" w:rsidRDefault="00257393" w:rsidP="006A2AE2">
      <w:r>
        <w:t xml:space="preserve"> </w:t>
      </w:r>
    </w:p>
    <w:p w14:paraId="6809A582" w14:textId="7BB98393" w:rsidR="00257393" w:rsidRPr="00B86BCF" w:rsidRDefault="00257393" w:rsidP="00B86BCF">
      <w:pPr>
        <w:pStyle w:val="Code"/>
        <w:rPr>
          <w:color w:val="00B050"/>
          <w:rPrChange w:id="323" w:author="Gary Kay" w:date="2018-03-11T14:12:00Z">
            <w:rPr/>
          </w:rPrChange>
        </w:rPr>
        <w:pPrChange w:id="324" w:author="Gary Kay" w:date="2018-03-11T14:12:00Z">
          <w:pPr/>
        </w:pPrChange>
      </w:pPr>
      <w:r w:rsidRPr="00B86BCF">
        <w:rPr>
          <w:color w:val="00B050"/>
          <w:rPrChange w:id="325" w:author="Gary Kay" w:date="2018-03-11T14:12:00Z">
            <w:rPr/>
          </w:rPrChange>
        </w:rPr>
        <w:t>Successfully configured the backend "s3"! Terraform will automatically use this backend unless the backend configuration changes.</w:t>
      </w:r>
    </w:p>
    <w:p w14:paraId="40C3B102" w14:textId="2E6A6C4D" w:rsidR="00257393" w:rsidRPr="00B86BCF" w:rsidRDefault="00257393" w:rsidP="00B86BCF">
      <w:pPr>
        <w:pStyle w:val="Code"/>
        <w:rPr>
          <w:color w:val="00B050"/>
          <w:rPrChange w:id="326" w:author="Gary Kay" w:date="2018-03-11T14:12:00Z">
            <w:rPr/>
          </w:rPrChange>
        </w:rPr>
        <w:pPrChange w:id="327" w:author="Gary Kay" w:date="2018-03-11T14:12:00Z">
          <w:pPr/>
        </w:pPrChange>
      </w:pPr>
    </w:p>
    <w:p w14:paraId="43C97FE4" w14:textId="296A6449" w:rsidR="00257393" w:rsidRPr="00B86BCF" w:rsidRDefault="00257393" w:rsidP="00B86BCF">
      <w:pPr>
        <w:pStyle w:val="Code"/>
        <w:rPr>
          <w:color w:val="00B050"/>
          <w:rPrChange w:id="328" w:author="Gary Kay" w:date="2018-03-11T14:12:00Z">
            <w:rPr/>
          </w:rPrChange>
        </w:rPr>
        <w:pPrChange w:id="329" w:author="Gary Kay" w:date="2018-03-11T14:12:00Z">
          <w:pPr/>
        </w:pPrChange>
      </w:pPr>
      <w:r w:rsidRPr="00B86BCF">
        <w:rPr>
          <w:color w:val="00B050"/>
          <w:rPrChange w:id="330" w:author="Gary Kay" w:date="2018-03-11T14:12:00Z">
            <w:rPr/>
          </w:rPrChange>
        </w:rPr>
        <w:t>Terraform has been successfully initialized!</w:t>
      </w:r>
    </w:p>
    <w:p w14:paraId="71961451" w14:textId="2596526D" w:rsidR="00257393" w:rsidRDefault="00257393" w:rsidP="006A2AE2"/>
    <w:p w14:paraId="3CA1076C" w14:textId="7018442A" w:rsidR="006A2AE2" w:rsidRDefault="00257393" w:rsidP="006A2AE2">
      <w:r w:rsidRPr="00257393">
        <w:lastRenderedPageBreak/>
        <w:t xml:space="preserve">Next </w:t>
      </w:r>
      <w:r w:rsidR="00FA2FCD">
        <w:t>the Terraform workspace needs to be initialized</w:t>
      </w:r>
      <w:r w:rsidR="002A4D00">
        <w:t>,</w:t>
      </w:r>
      <w:r w:rsidR="00FA2FCD">
        <w:t xml:space="preserve"> </w:t>
      </w:r>
      <w:r w:rsidR="006A2AE2">
        <w:t>r</w:t>
      </w:r>
      <w:r w:rsidR="006A2AE2" w:rsidRPr="002D6177">
        <w:t xml:space="preserve">eplace the </w:t>
      </w:r>
      <w:r w:rsidR="006A2AE2" w:rsidRPr="002D6177">
        <w:rPr>
          <w:highlight w:val="yellow"/>
        </w:rPr>
        <w:t>&lt;number&gt;</w:t>
      </w:r>
      <w:r w:rsidR="006A2AE2" w:rsidRPr="002D6177">
        <w:t xml:space="preserve"> with your assigned </w:t>
      </w:r>
      <w:proofErr w:type="spellStart"/>
      <w:r w:rsidR="006A2AE2">
        <w:t>labuser</w:t>
      </w:r>
      <w:proofErr w:type="spellEnd"/>
      <w:r w:rsidR="006A2AE2" w:rsidRPr="002D6177">
        <w:t xml:space="preserve"> number. </w:t>
      </w:r>
      <w:proofErr w:type="spellStart"/>
      <w:r w:rsidR="006A2AE2">
        <w:t>E.g</w:t>
      </w:r>
      <w:proofErr w:type="spellEnd"/>
      <w:r w:rsidR="006A2AE2">
        <w:t xml:space="preserve"> labuser12</w:t>
      </w:r>
      <w:r w:rsidR="006A2AE2" w:rsidRPr="002D6177">
        <w:t xml:space="preserve">. </w:t>
      </w:r>
    </w:p>
    <w:p w14:paraId="6E72AF80" w14:textId="77777777" w:rsidR="002A4D00" w:rsidRDefault="002A4D00" w:rsidP="00B930DD">
      <w:pPr>
        <w:pStyle w:val="Heading3"/>
      </w:pPr>
    </w:p>
    <w:p w14:paraId="546DF624" w14:textId="1F8CD896" w:rsidR="006A2AE2" w:rsidRPr="00B86BCF" w:rsidRDefault="006A2AE2" w:rsidP="00B86BCF">
      <w:pPr>
        <w:pStyle w:val="Code"/>
        <w:rPr>
          <w:rPrChange w:id="331" w:author="Gary Kay" w:date="2018-03-11T14:13:00Z">
            <w:rPr>
              <w:highlight w:val="lightGray"/>
            </w:rPr>
          </w:rPrChange>
        </w:rPr>
        <w:pPrChange w:id="332" w:author="Gary Kay" w:date="2018-03-11T14:13:00Z">
          <w:pPr>
            <w:pStyle w:val="Heading3"/>
          </w:pPr>
        </w:pPrChange>
      </w:pPr>
      <w:r w:rsidRPr="00B86BCF">
        <w:rPr>
          <w:rPrChange w:id="333" w:author="Gary Kay" w:date="2018-03-11T14:13:00Z">
            <w:rPr>
              <w:highlight w:val="lightGray"/>
            </w:rPr>
          </w:rPrChange>
        </w:rPr>
        <w:t>STATE=</w:t>
      </w:r>
      <w:proofErr w:type="spellStart"/>
      <w:r w:rsidRPr="00B86BCF">
        <w:rPr>
          <w:rPrChange w:id="334" w:author="Gary Kay" w:date="2018-03-11T14:13:00Z">
            <w:rPr>
              <w:highlight w:val="lightGray"/>
            </w:rPr>
          </w:rPrChange>
        </w:rPr>
        <w:t>vpc</w:t>
      </w:r>
      <w:proofErr w:type="spellEnd"/>
      <w:r w:rsidRPr="00B86BCF">
        <w:rPr>
          <w:rPrChange w:id="335" w:author="Gary Kay" w:date="2018-03-11T14:13:00Z">
            <w:rPr>
              <w:highlight w:val="lightGray"/>
            </w:rPr>
          </w:rPrChange>
        </w:rPr>
        <w:t xml:space="preserve"> WORKSPACE=slalom0318-labuser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336" w:author="Gary Kay" w:date="2018-03-11T14:13:00Z">
            <w:rPr>
              <w:highlight w:val="lightGray"/>
            </w:rPr>
          </w:rPrChange>
        </w:rPr>
        <w:t xml:space="preserve"> STATEBUCKET=slalom0318-labuser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  <w:rPrChange w:id="337" w:author="Gary Kay" w:date="2018-03-11T14:13:00Z">
            <w:rPr>
              <w:highlight w:val="lightGray"/>
            </w:rPr>
          </w:rPrChange>
        </w:rPr>
        <w:t>&gt;</w:t>
      </w:r>
      <w:r w:rsidRPr="00B86BCF">
        <w:rPr>
          <w:rPrChange w:id="338" w:author="Gary Kay" w:date="2018-03-11T14:13:00Z">
            <w:rPr>
              <w:highlight w:val="lightGray"/>
            </w:rPr>
          </w:rPrChange>
        </w:rPr>
        <w:t xml:space="preserve"> STATELOCKTABLE=slalom0318-labuser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339" w:author="Gary Kay" w:date="2018-03-11T14:13:00Z">
            <w:rPr>
              <w:highlight w:val="lightGray"/>
            </w:rPr>
          </w:rPrChange>
        </w:rPr>
        <w:t xml:space="preserve"> STATEREGION=eu-west-2 make </w:t>
      </w:r>
      <w:proofErr w:type="spellStart"/>
      <w:r w:rsidRPr="00B86BCF">
        <w:rPr>
          <w:rPrChange w:id="340" w:author="Gary Kay" w:date="2018-03-11T14:13:00Z">
            <w:rPr>
              <w:highlight w:val="lightGray"/>
            </w:rPr>
          </w:rPrChange>
        </w:rPr>
        <w:t>init</w:t>
      </w:r>
      <w:proofErr w:type="spellEnd"/>
    </w:p>
    <w:p w14:paraId="46583826" w14:textId="77777777" w:rsidR="006A2AE2" w:rsidRDefault="006A2AE2" w:rsidP="006A2AE2"/>
    <w:p w14:paraId="4ED26099" w14:textId="698CA56C" w:rsidR="00FA2FCD" w:rsidRDefault="00FA2FCD" w:rsidP="006A2AE2">
      <w:r>
        <w:t>The expected output will contain the following</w:t>
      </w:r>
    </w:p>
    <w:p w14:paraId="53B3059D" w14:textId="77777777" w:rsidR="006A2AE2" w:rsidRDefault="006A2AE2" w:rsidP="006A2AE2"/>
    <w:p w14:paraId="06A6C198" w14:textId="4FA2B8F6" w:rsidR="00FA2FCD" w:rsidRPr="00B86BCF" w:rsidRDefault="00FA2FCD" w:rsidP="00B86BCF">
      <w:pPr>
        <w:pStyle w:val="Code"/>
        <w:rPr>
          <w:color w:val="00B050"/>
          <w:rPrChange w:id="341" w:author="Gary Kay" w:date="2018-03-11T14:13:00Z">
            <w:rPr/>
          </w:rPrChange>
        </w:rPr>
        <w:pPrChange w:id="342" w:author="Gary Kay" w:date="2018-03-11T14:13:00Z">
          <w:pPr/>
        </w:pPrChange>
      </w:pPr>
      <w:proofErr w:type="spellStart"/>
      <w:r w:rsidRPr="00B86BCF">
        <w:rPr>
          <w:color w:val="00B050"/>
          <w:rPrChange w:id="343" w:author="Gary Kay" w:date="2018-03-11T14:13:00Z">
            <w:rPr/>
          </w:rPrChange>
        </w:rPr>
        <w:t>Created</w:t>
      </w:r>
      <w:proofErr w:type="spellEnd"/>
      <w:r w:rsidRPr="00B86BCF">
        <w:rPr>
          <w:color w:val="00B050"/>
          <w:rPrChange w:id="344" w:author="Gary Kay" w:date="2018-03-11T14:13:00Z">
            <w:rPr/>
          </w:rPrChange>
        </w:rPr>
        <w:t xml:space="preserve"> and </w:t>
      </w:r>
      <w:proofErr w:type="spellStart"/>
      <w:r w:rsidRPr="00B86BCF">
        <w:rPr>
          <w:color w:val="00B050"/>
          <w:rPrChange w:id="345" w:author="Gary Kay" w:date="2018-03-11T14:13:00Z">
            <w:rPr/>
          </w:rPrChange>
        </w:rPr>
        <w:t>switched</w:t>
      </w:r>
      <w:proofErr w:type="spellEnd"/>
      <w:r w:rsidRPr="00B86BCF">
        <w:rPr>
          <w:color w:val="00B050"/>
          <w:rPrChange w:id="346" w:author="Gary Kay" w:date="2018-03-11T14:13:00Z">
            <w:rPr/>
          </w:rPrChange>
        </w:rPr>
        <w:t xml:space="preserve"> to </w:t>
      </w:r>
      <w:proofErr w:type="spellStart"/>
      <w:r w:rsidRPr="00B86BCF">
        <w:rPr>
          <w:color w:val="00B050"/>
          <w:rPrChange w:id="347" w:author="Gary Kay" w:date="2018-03-11T14:13:00Z">
            <w:rPr/>
          </w:rPrChange>
        </w:rPr>
        <w:t>workspace</w:t>
      </w:r>
      <w:proofErr w:type="spellEnd"/>
      <w:r w:rsidRPr="00B86BCF">
        <w:rPr>
          <w:color w:val="00B050"/>
          <w:rPrChange w:id="348" w:author="Gary Kay" w:date="2018-03-11T14:13:00Z">
            <w:rPr/>
          </w:rPrChange>
        </w:rPr>
        <w:t xml:space="preserve"> "slalom</w:t>
      </w:r>
      <w:r w:rsidR="006A2AE2" w:rsidRPr="00B86BCF">
        <w:rPr>
          <w:color w:val="00B050"/>
          <w:rPrChange w:id="349" w:author="Gary Kay" w:date="2018-03-11T14:13:00Z">
            <w:rPr/>
          </w:rPrChange>
        </w:rPr>
        <w:t>0318</w:t>
      </w:r>
      <w:r w:rsidRPr="00B86BCF">
        <w:rPr>
          <w:color w:val="00B050"/>
          <w:rPrChange w:id="350" w:author="Gary Kay" w:date="2018-03-11T14:13:00Z">
            <w:rPr/>
          </w:rPrChange>
        </w:rPr>
        <w:t>-</w:t>
      </w:r>
      <w:r w:rsidR="006A2AE2" w:rsidRPr="00B86BCF">
        <w:rPr>
          <w:color w:val="00B050"/>
          <w:rPrChange w:id="351" w:author="Gary Kay" w:date="2018-03-11T14:13:00Z">
            <w:rPr/>
          </w:rPrChange>
        </w:rPr>
        <w:t>labuser12</w:t>
      </w:r>
      <w:r w:rsidRPr="00B86BCF">
        <w:rPr>
          <w:color w:val="00B050"/>
          <w:rPrChange w:id="352" w:author="Gary Kay" w:date="2018-03-11T14:13:00Z">
            <w:rPr/>
          </w:rPrChange>
        </w:rPr>
        <w:t>"!</w:t>
      </w:r>
    </w:p>
    <w:p w14:paraId="309E91AE" w14:textId="77777777" w:rsidR="006A2AE2" w:rsidRDefault="006A2AE2" w:rsidP="006A2AE2"/>
    <w:p w14:paraId="0078BDB7" w14:textId="77777777" w:rsidR="009416D9" w:rsidRPr="00FA2FCD" w:rsidRDefault="009416D9" w:rsidP="006A2AE2">
      <w:pPr>
        <w:rPr>
          <w:rFonts w:eastAsiaTheme="minorHAnsi"/>
        </w:rPr>
      </w:pPr>
    </w:p>
    <w:p w14:paraId="12E4E1C3" w14:textId="3312BBC5" w:rsidR="00257393" w:rsidRDefault="004F4AF1" w:rsidP="006A2AE2">
      <w:pPr>
        <w:pStyle w:val="Heading2"/>
      </w:pPr>
      <w:r w:rsidRPr="009416D9">
        <w:t xml:space="preserve">Terraform </w:t>
      </w:r>
      <w:r w:rsidR="009416D9" w:rsidRPr="009416D9">
        <w:t>Plan and Apply</w:t>
      </w:r>
    </w:p>
    <w:p w14:paraId="70BA4770" w14:textId="034DAECD" w:rsidR="009416D9" w:rsidRDefault="009416D9" w:rsidP="006A2AE2"/>
    <w:p w14:paraId="5637A23F" w14:textId="4A2F737E" w:rsidR="009416D9" w:rsidRDefault="009416D9" w:rsidP="006A2AE2">
      <w:r>
        <w:t xml:space="preserve">Before executing the code against the AWS API to </w:t>
      </w:r>
      <w:r w:rsidRPr="006A2AE2">
        <w:t>create</w:t>
      </w:r>
      <w:r>
        <w:t xml:space="preserve"> or modify resources you can check your code to make sure there are no errors. This is done by using the terraform plan function.</w:t>
      </w:r>
    </w:p>
    <w:p w14:paraId="196E95B9" w14:textId="427291BB" w:rsidR="009416D9" w:rsidRDefault="009416D9" w:rsidP="006A2AE2"/>
    <w:p w14:paraId="36CF1712" w14:textId="76D92256" w:rsidR="007A39D5" w:rsidRPr="006A2AE2" w:rsidRDefault="007A39D5" w:rsidP="00B86BCF">
      <w:pPr>
        <w:pStyle w:val="Heading3"/>
        <w:pPrChange w:id="353" w:author="Gary Kay" w:date="2018-03-11T14:13:00Z">
          <w:pPr/>
        </w:pPrChange>
      </w:pPr>
      <w:r w:rsidRPr="006A2AE2">
        <w:t>Running the Plan</w:t>
      </w:r>
      <w:r w:rsidR="00041D33" w:rsidRPr="006A2AE2">
        <w:t xml:space="preserve"> - VPC</w:t>
      </w:r>
    </w:p>
    <w:p w14:paraId="223EEC68" w14:textId="77777777" w:rsidR="006A2AE2" w:rsidRDefault="006A2AE2" w:rsidP="006A2AE2"/>
    <w:p w14:paraId="460317FA" w14:textId="77777777" w:rsidR="006A2AE2" w:rsidRDefault="009416D9" w:rsidP="006A2AE2">
      <w:r>
        <w:t xml:space="preserve">From the command line execute the following command, </w:t>
      </w:r>
      <w:r w:rsidR="006A2AE2">
        <w:t>r</w:t>
      </w:r>
      <w:r w:rsidR="006A2AE2" w:rsidRPr="002D6177">
        <w:t xml:space="preserve">eplace the </w:t>
      </w:r>
      <w:r w:rsidR="006A2AE2" w:rsidRPr="002D6177">
        <w:rPr>
          <w:highlight w:val="yellow"/>
        </w:rPr>
        <w:t>&lt;number&gt;</w:t>
      </w:r>
      <w:r w:rsidR="006A2AE2" w:rsidRPr="002D6177">
        <w:t xml:space="preserve"> with your assigned </w:t>
      </w:r>
      <w:proofErr w:type="spellStart"/>
      <w:r w:rsidR="006A2AE2">
        <w:t>labuser</w:t>
      </w:r>
      <w:proofErr w:type="spellEnd"/>
      <w:r w:rsidR="006A2AE2" w:rsidRPr="002D6177">
        <w:t xml:space="preserve"> number. </w:t>
      </w:r>
      <w:proofErr w:type="spellStart"/>
      <w:r w:rsidR="006A2AE2">
        <w:t>E.g</w:t>
      </w:r>
      <w:proofErr w:type="spellEnd"/>
      <w:r w:rsidR="006A2AE2">
        <w:t xml:space="preserve"> labuser12</w:t>
      </w:r>
      <w:r w:rsidR="006A2AE2" w:rsidRPr="002D6177">
        <w:t xml:space="preserve">. </w:t>
      </w:r>
    </w:p>
    <w:p w14:paraId="404D7D43" w14:textId="7899F96F" w:rsidR="009416D9" w:rsidRDefault="009416D9" w:rsidP="006A2AE2"/>
    <w:p w14:paraId="76D8ADDE" w14:textId="71930C0D" w:rsidR="009416D9" w:rsidRDefault="009416D9" w:rsidP="006A2AE2"/>
    <w:p w14:paraId="5D030C15" w14:textId="30FBD95C" w:rsidR="006A2AE2" w:rsidRPr="00B86BCF" w:rsidRDefault="006A2AE2" w:rsidP="00B86BCF">
      <w:pPr>
        <w:pStyle w:val="Code"/>
        <w:rPr>
          <w:rPrChange w:id="354" w:author="Gary Kay" w:date="2018-03-11T14:13:00Z">
            <w:rPr>
              <w:highlight w:val="lightGray"/>
            </w:rPr>
          </w:rPrChange>
        </w:rPr>
        <w:pPrChange w:id="355" w:author="Gary Kay" w:date="2018-03-11T14:13:00Z">
          <w:pPr>
            <w:pStyle w:val="Heading3"/>
          </w:pPr>
        </w:pPrChange>
      </w:pPr>
      <w:r w:rsidRPr="00B86BCF">
        <w:rPr>
          <w:rPrChange w:id="356" w:author="Gary Kay" w:date="2018-03-11T14:13:00Z">
            <w:rPr>
              <w:highlight w:val="lightGray"/>
            </w:rPr>
          </w:rPrChange>
        </w:rPr>
        <w:t>STATE=</w:t>
      </w:r>
      <w:proofErr w:type="spellStart"/>
      <w:r w:rsidRPr="00B86BCF">
        <w:rPr>
          <w:rPrChange w:id="357" w:author="Gary Kay" w:date="2018-03-11T14:13:00Z">
            <w:rPr>
              <w:highlight w:val="lightGray"/>
            </w:rPr>
          </w:rPrChange>
        </w:rPr>
        <w:t>vpc</w:t>
      </w:r>
      <w:proofErr w:type="spellEnd"/>
      <w:r w:rsidRPr="00B86BCF">
        <w:rPr>
          <w:rPrChange w:id="358" w:author="Gary Kay" w:date="2018-03-11T14:13:00Z">
            <w:rPr>
              <w:highlight w:val="lightGray"/>
            </w:rPr>
          </w:rPrChange>
        </w:rPr>
        <w:t xml:space="preserve"> WORKSPACE=slalom0318-labuser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359" w:author="Gary Kay" w:date="2018-03-11T14:13:00Z">
            <w:rPr>
              <w:highlight w:val="lightGray"/>
            </w:rPr>
          </w:rPrChange>
        </w:rPr>
        <w:t xml:space="preserve"> STATEBUCKET=slalom0318-labuser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  <w:rPrChange w:id="360" w:author="Gary Kay" w:date="2018-03-11T14:14:00Z">
            <w:rPr>
              <w:highlight w:val="lightGray"/>
            </w:rPr>
          </w:rPrChange>
        </w:rPr>
        <w:t>&gt;</w:t>
      </w:r>
      <w:r w:rsidRPr="00B86BCF">
        <w:rPr>
          <w:rPrChange w:id="361" w:author="Gary Kay" w:date="2018-03-11T14:13:00Z">
            <w:rPr>
              <w:highlight w:val="lightGray"/>
            </w:rPr>
          </w:rPrChange>
        </w:rPr>
        <w:t xml:space="preserve"> STATELOCKTABLE=slalom0318-labuser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362" w:author="Gary Kay" w:date="2018-03-11T14:13:00Z">
            <w:rPr>
              <w:highlight w:val="lightGray"/>
            </w:rPr>
          </w:rPrChange>
        </w:rPr>
        <w:t xml:space="preserve"> STATEREGION=eu-west-2 make plan</w:t>
      </w:r>
    </w:p>
    <w:p w14:paraId="457002BF" w14:textId="752630E6" w:rsidR="009416D9" w:rsidRDefault="009416D9" w:rsidP="006A2AE2"/>
    <w:p w14:paraId="552EEDC0" w14:textId="765E1203" w:rsidR="009416D9" w:rsidRDefault="009416D9" w:rsidP="006A2AE2">
      <w:r>
        <w:t xml:space="preserve">The </w:t>
      </w:r>
      <w:r w:rsidR="006A2AE2">
        <w:t>excepted</w:t>
      </w:r>
      <w:r>
        <w:t xml:space="preserve"> out will contain the following </w:t>
      </w:r>
    </w:p>
    <w:p w14:paraId="6346A0D9" w14:textId="27959693" w:rsidR="009416D9" w:rsidRDefault="009416D9" w:rsidP="006A2AE2"/>
    <w:p w14:paraId="30BE54E7" w14:textId="32C9F716" w:rsidR="009416D9" w:rsidRPr="007A39D5" w:rsidRDefault="009416D9" w:rsidP="00B86BCF">
      <w:pPr>
        <w:pStyle w:val="Code"/>
        <w:pPrChange w:id="363" w:author="Gary Kay" w:date="2018-03-11T14:14:00Z">
          <w:pPr/>
        </w:pPrChange>
      </w:pPr>
      <w:r w:rsidRPr="007A39D5">
        <w:rPr>
          <w:b/>
          <w:bCs/>
        </w:rPr>
        <w:t>Plan:</w:t>
      </w:r>
      <w:r w:rsidRPr="007A39D5">
        <w:t xml:space="preserve"> 20 to add, 0 to change, 0 to destroy.</w:t>
      </w:r>
    </w:p>
    <w:p w14:paraId="0918C303" w14:textId="15FE1086" w:rsidR="009416D9" w:rsidRDefault="009416D9" w:rsidP="006A2AE2"/>
    <w:p w14:paraId="4ECCB4A1" w14:textId="040146DB" w:rsidR="009416D9" w:rsidRDefault="009416D9" w:rsidP="006A2AE2">
      <w:r w:rsidRPr="009416D9">
        <w:t xml:space="preserve">If there are no </w:t>
      </w:r>
      <w:proofErr w:type="gramStart"/>
      <w:r w:rsidRPr="009416D9">
        <w:t>errors</w:t>
      </w:r>
      <w:proofErr w:type="gramEnd"/>
      <w:r w:rsidRPr="009416D9">
        <w:t xml:space="preserve"> then continue you are good to apply the code</w:t>
      </w:r>
      <w:r w:rsidR="007A39D5">
        <w:t>.</w:t>
      </w:r>
    </w:p>
    <w:p w14:paraId="4007EA32" w14:textId="0AB04F94" w:rsidR="007A39D5" w:rsidRDefault="007A39D5" w:rsidP="006A2AE2"/>
    <w:p w14:paraId="040F38D5" w14:textId="1BCDFC6B" w:rsidR="007A39D5" w:rsidRPr="006A2AE2" w:rsidRDefault="007A39D5" w:rsidP="00B86BCF">
      <w:pPr>
        <w:pStyle w:val="Heading3"/>
        <w:pPrChange w:id="364" w:author="Gary Kay" w:date="2018-03-11T14:14:00Z">
          <w:pPr/>
        </w:pPrChange>
      </w:pPr>
      <w:r w:rsidRPr="006A2AE2">
        <w:t>Running the Apply</w:t>
      </w:r>
      <w:r w:rsidR="00041D33" w:rsidRPr="006A2AE2">
        <w:t xml:space="preserve"> - VPC</w:t>
      </w:r>
    </w:p>
    <w:p w14:paraId="71FBC75F" w14:textId="631C85C4" w:rsidR="007A39D5" w:rsidRDefault="007A39D5" w:rsidP="006A2AE2"/>
    <w:p w14:paraId="58448C97" w14:textId="28CF7BE4" w:rsidR="007A39D5" w:rsidRDefault="007A39D5" w:rsidP="006A2AE2">
      <w:r>
        <w:t xml:space="preserve">The terraform apply will execute the code against the AWS API and begin to deploy the resources in your account. </w:t>
      </w:r>
    </w:p>
    <w:p w14:paraId="3AD09326" w14:textId="77777777" w:rsidR="007A39D5" w:rsidRPr="007A39D5" w:rsidRDefault="007A39D5" w:rsidP="006A2AE2"/>
    <w:p w14:paraId="296AFF5D" w14:textId="77777777" w:rsidR="006A2AE2" w:rsidRDefault="007A39D5" w:rsidP="006A2AE2">
      <w:r>
        <w:lastRenderedPageBreak/>
        <w:t xml:space="preserve">From the command line execute the following command, </w:t>
      </w:r>
      <w:r w:rsidR="006A2AE2">
        <w:t>r</w:t>
      </w:r>
      <w:r w:rsidR="006A2AE2" w:rsidRPr="002D6177">
        <w:t xml:space="preserve">eplace the </w:t>
      </w:r>
      <w:r w:rsidR="006A2AE2" w:rsidRPr="002D6177">
        <w:rPr>
          <w:highlight w:val="yellow"/>
        </w:rPr>
        <w:t>&lt;number&gt;</w:t>
      </w:r>
      <w:r w:rsidR="006A2AE2" w:rsidRPr="002D6177">
        <w:t xml:space="preserve"> with your assigned </w:t>
      </w:r>
      <w:proofErr w:type="spellStart"/>
      <w:r w:rsidR="006A2AE2">
        <w:t>labuser</w:t>
      </w:r>
      <w:proofErr w:type="spellEnd"/>
      <w:r w:rsidR="006A2AE2" w:rsidRPr="002D6177">
        <w:t xml:space="preserve"> number. </w:t>
      </w:r>
      <w:proofErr w:type="spellStart"/>
      <w:r w:rsidR="006A2AE2">
        <w:t>E.g</w:t>
      </w:r>
      <w:proofErr w:type="spellEnd"/>
      <w:r w:rsidR="006A2AE2">
        <w:t xml:space="preserve"> labuser12</w:t>
      </w:r>
      <w:r w:rsidR="006A2AE2" w:rsidRPr="002D6177">
        <w:t xml:space="preserve">. </w:t>
      </w:r>
    </w:p>
    <w:p w14:paraId="130E5E2E" w14:textId="28C85B80" w:rsidR="007A39D5" w:rsidRDefault="007A39D5" w:rsidP="006A2AE2"/>
    <w:p w14:paraId="3009BE2C" w14:textId="316269AC" w:rsidR="006A2AE2" w:rsidRPr="00B86BCF" w:rsidRDefault="006A2AE2" w:rsidP="00B86BCF">
      <w:pPr>
        <w:pStyle w:val="Code"/>
        <w:rPr>
          <w:rPrChange w:id="365" w:author="Gary Kay" w:date="2018-03-11T14:14:00Z">
            <w:rPr>
              <w:highlight w:val="lightGray"/>
            </w:rPr>
          </w:rPrChange>
        </w:rPr>
        <w:pPrChange w:id="366" w:author="Gary Kay" w:date="2018-03-11T14:14:00Z">
          <w:pPr>
            <w:pStyle w:val="Heading3"/>
          </w:pPr>
        </w:pPrChange>
      </w:pPr>
      <w:r w:rsidRPr="00B86BCF">
        <w:rPr>
          <w:rPrChange w:id="367" w:author="Gary Kay" w:date="2018-03-11T14:14:00Z">
            <w:rPr>
              <w:highlight w:val="lightGray"/>
            </w:rPr>
          </w:rPrChange>
        </w:rPr>
        <w:t>STATE=</w:t>
      </w:r>
      <w:proofErr w:type="spellStart"/>
      <w:r w:rsidRPr="00B86BCF">
        <w:rPr>
          <w:rPrChange w:id="368" w:author="Gary Kay" w:date="2018-03-11T14:14:00Z">
            <w:rPr>
              <w:highlight w:val="lightGray"/>
            </w:rPr>
          </w:rPrChange>
        </w:rPr>
        <w:t>vpc</w:t>
      </w:r>
      <w:proofErr w:type="spellEnd"/>
      <w:r w:rsidRPr="00B86BCF">
        <w:rPr>
          <w:rPrChange w:id="369" w:author="Gary Kay" w:date="2018-03-11T14:14:00Z">
            <w:rPr>
              <w:highlight w:val="lightGray"/>
            </w:rPr>
          </w:rPrChange>
        </w:rPr>
        <w:t xml:space="preserve"> WORKSPACE=slalom0318-labuser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370" w:author="Gary Kay" w:date="2018-03-11T14:14:00Z">
            <w:rPr>
              <w:highlight w:val="lightGray"/>
            </w:rPr>
          </w:rPrChange>
        </w:rPr>
        <w:t xml:space="preserve"> STATEBUCKET=slalom0318-labuser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  <w:rPrChange w:id="371" w:author="Gary Kay" w:date="2018-03-11T14:14:00Z">
            <w:rPr>
              <w:highlight w:val="lightGray"/>
            </w:rPr>
          </w:rPrChange>
        </w:rPr>
        <w:t>&gt;</w:t>
      </w:r>
      <w:r w:rsidRPr="00B86BCF">
        <w:rPr>
          <w:rPrChange w:id="372" w:author="Gary Kay" w:date="2018-03-11T14:14:00Z">
            <w:rPr>
              <w:highlight w:val="lightGray"/>
            </w:rPr>
          </w:rPrChange>
        </w:rPr>
        <w:t xml:space="preserve"> STATELOCKTABLE=slalom0318-labuser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373" w:author="Gary Kay" w:date="2018-03-11T14:14:00Z">
            <w:rPr>
              <w:highlight w:val="lightGray"/>
            </w:rPr>
          </w:rPrChange>
        </w:rPr>
        <w:t xml:space="preserve"> STATEREGION=eu-west-2 make </w:t>
      </w:r>
      <w:proofErr w:type="spellStart"/>
      <w:r w:rsidRPr="00B86BCF">
        <w:rPr>
          <w:rPrChange w:id="374" w:author="Gary Kay" w:date="2018-03-11T14:14:00Z">
            <w:rPr>
              <w:highlight w:val="lightGray"/>
            </w:rPr>
          </w:rPrChange>
        </w:rPr>
        <w:t>apply</w:t>
      </w:r>
      <w:proofErr w:type="spellEnd"/>
    </w:p>
    <w:p w14:paraId="277CB0F2" w14:textId="759CF5FF" w:rsidR="00D0528D" w:rsidRDefault="00D0528D" w:rsidP="00B930DD">
      <w:pPr>
        <w:pStyle w:val="Heading3"/>
        <w:rPr>
          <w:highlight w:val="lightGray"/>
        </w:rPr>
      </w:pPr>
    </w:p>
    <w:p w14:paraId="21963FC9" w14:textId="77EB0213" w:rsidR="00D0528D" w:rsidRPr="00D0528D" w:rsidRDefault="00D0528D" w:rsidP="00D0528D">
      <w:pPr>
        <w:rPr>
          <w:b/>
          <w:i/>
        </w:rPr>
      </w:pPr>
      <w:r w:rsidRPr="00D0528D">
        <w:t xml:space="preserve">Answer </w:t>
      </w:r>
      <w:r w:rsidRPr="00D0528D">
        <w:rPr>
          <w:rStyle w:val="Heading3Char"/>
        </w:rPr>
        <w:t>YES</w:t>
      </w:r>
      <w:r w:rsidRPr="00D0528D">
        <w:t xml:space="preserve"> to the prompt </w:t>
      </w:r>
      <w:r w:rsidRPr="00D0528D">
        <w:rPr>
          <w:b/>
          <w:i/>
        </w:rPr>
        <w:t>Do you want to perform these actions?</w:t>
      </w:r>
    </w:p>
    <w:p w14:paraId="0CC390DF" w14:textId="77777777" w:rsidR="007A39D5" w:rsidRDefault="007A39D5" w:rsidP="006A2AE2"/>
    <w:p w14:paraId="45997F1F" w14:textId="6405E5B0" w:rsidR="007A39D5" w:rsidRDefault="007A39D5" w:rsidP="006A2AE2">
      <w:r>
        <w:t xml:space="preserve">The excepted out will contain the following </w:t>
      </w:r>
    </w:p>
    <w:p w14:paraId="51498F0B" w14:textId="77777777" w:rsidR="007A39D5" w:rsidRDefault="007A39D5" w:rsidP="006A2AE2"/>
    <w:p w14:paraId="5611E1B9" w14:textId="77777777" w:rsidR="007A39D5" w:rsidRPr="00B86BCF" w:rsidRDefault="007A39D5" w:rsidP="00B86BCF">
      <w:pPr>
        <w:pStyle w:val="Code"/>
        <w:rPr>
          <w:color w:val="00B050"/>
          <w:rPrChange w:id="375" w:author="Gary Kay" w:date="2018-03-11T14:15:00Z">
            <w:rPr/>
          </w:rPrChange>
        </w:rPr>
        <w:pPrChange w:id="376" w:author="Gary Kay" w:date="2018-03-11T14:15:00Z">
          <w:pPr/>
        </w:pPrChange>
      </w:pPr>
      <w:proofErr w:type="spellStart"/>
      <w:r w:rsidRPr="00B86BCF">
        <w:rPr>
          <w:color w:val="00B050"/>
          <w:rPrChange w:id="377" w:author="Gary Kay" w:date="2018-03-11T14:15:00Z">
            <w:rPr/>
          </w:rPrChange>
        </w:rPr>
        <w:t>Apply</w:t>
      </w:r>
      <w:proofErr w:type="spellEnd"/>
      <w:r w:rsidRPr="00B86BCF">
        <w:rPr>
          <w:color w:val="00B050"/>
          <w:rPrChange w:id="378" w:author="Gary Kay" w:date="2018-03-11T14:15:00Z">
            <w:rPr/>
          </w:rPrChange>
        </w:rPr>
        <w:t xml:space="preserve"> </w:t>
      </w:r>
      <w:proofErr w:type="spellStart"/>
      <w:r w:rsidRPr="00B86BCF">
        <w:rPr>
          <w:color w:val="00B050"/>
          <w:rPrChange w:id="379" w:author="Gary Kay" w:date="2018-03-11T14:15:00Z">
            <w:rPr/>
          </w:rPrChange>
        </w:rPr>
        <w:t>complete</w:t>
      </w:r>
      <w:proofErr w:type="spellEnd"/>
      <w:r w:rsidRPr="00B86BCF">
        <w:rPr>
          <w:color w:val="00B050"/>
          <w:rPrChange w:id="380" w:author="Gary Kay" w:date="2018-03-11T14:15:00Z">
            <w:rPr/>
          </w:rPrChange>
        </w:rPr>
        <w:t xml:space="preserve">! Resources: 1 </w:t>
      </w:r>
      <w:proofErr w:type="spellStart"/>
      <w:r w:rsidRPr="00B86BCF">
        <w:rPr>
          <w:color w:val="00B050"/>
          <w:rPrChange w:id="381" w:author="Gary Kay" w:date="2018-03-11T14:15:00Z">
            <w:rPr/>
          </w:rPrChange>
        </w:rPr>
        <w:t>added</w:t>
      </w:r>
      <w:proofErr w:type="spellEnd"/>
      <w:r w:rsidRPr="00B86BCF">
        <w:rPr>
          <w:color w:val="00B050"/>
          <w:rPrChange w:id="382" w:author="Gary Kay" w:date="2018-03-11T14:15:00Z">
            <w:rPr/>
          </w:rPrChange>
        </w:rPr>
        <w:t xml:space="preserve">, 1 </w:t>
      </w:r>
      <w:proofErr w:type="spellStart"/>
      <w:r w:rsidRPr="00B86BCF">
        <w:rPr>
          <w:color w:val="00B050"/>
          <w:rPrChange w:id="383" w:author="Gary Kay" w:date="2018-03-11T14:15:00Z">
            <w:rPr/>
          </w:rPrChange>
        </w:rPr>
        <w:t>changed</w:t>
      </w:r>
      <w:proofErr w:type="spellEnd"/>
      <w:r w:rsidRPr="00B86BCF">
        <w:rPr>
          <w:color w:val="00B050"/>
          <w:rPrChange w:id="384" w:author="Gary Kay" w:date="2018-03-11T14:15:00Z">
            <w:rPr/>
          </w:rPrChange>
        </w:rPr>
        <w:t xml:space="preserve">, 0 </w:t>
      </w:r>
      <w:proofErr w:type="spellStart"/>
      <w:r w:rsidRPr="00B86BCF">
        <w:rPr>
          <w:color w:val="00B050"/>
          <w:rPrChange w:id="385" w:author="Gary Kay" w:date="2018-03-11T14:15:00Z">
            <w:rPr/>
          </w:rPrChange>
        </w:rPr>
        <w:t>destroyed</w:t>
      </w:r>
      <w:proofErr w:type="spellEnd"/>
      <w:r w:rsidRPr="00B86BCF">
        <w:rPr>
          <w:color w:val="00B050"/>
          <w:rPrChange w:id="386" w:author="Gary Kay" w:date="2018-03-11T14:15:00Z">
            <w:rPr/>
          </w:rPrChange>
        </w:rPr>
        <w:t>.</w:t>
      </w:r>
    </w:p>
    <w:p w14:paraId="070D475C" w14:textId="77777777" w:rsidR="007A39D5" w:rsidRPr="00B86BCF" w:rsidRDefault="007A39D5" w:rsidP="00B86BCF">
      <w:pPr>
        <w:pStyle w:val="Code"/>
        <w:rPr>
          <w:color w:val="00B050"/>
          <w:rPrChange w:id="387" w:author="Gary Kay" w:date="2018-03-11T14:15:00Z">
            <w:rPr/>
          </w:rPrChange>
        </w:rPr>
        <w:pPrChange w:id="388" w:author="Gary Kay" w:date="2018-03-11T14:15:00Z">
          <w:pPr/>
        </w:pPrChange>
      </w:pPr>
    </w:p>
    <w:p w14:paraId="39F3B8BA" w14:textId="3A0FEBE1" w:rsidR="007A39D5" w:rsidRPr="00B86BCF" w:rsidRDefault="007A39D5" w:rsidP="00B86BCF">
      <w:pPr>
        <w:pStyle w:val="Code"/>
        <w:rPr>
          <w:color w:val="00B050"/>
          <w:rPrChange w:id="389" w:author="Gary Kay" w:date="2018-03-11T14:15:00Z">
            <w:rPr/>
          </w:rPrChange>
        </w:rPr>
        <w:pPrChange w:id="390" w:author="Gary Kay" w:date="2018-03-11T14:15:00Z">
          <w:pPr/>
        </w:pPrChange>
      </w:pPr>
      <w:r w:rsidRPr="00B86BCF">
        <w:rPr>
          <w:color w:val="00B050"/>
          <w:rPrChange w:id="391" w:author="Gary Kay" w:date="2018-03-11T14:15:00Z">
            <w:rPr/>
          </w:rPrChange>
        </w:rPr>
        <w:t>Outputs:</w:t>
      </w:r>
      <w:r w:rsidR="00A415AB" w:rsidRPr="00B86BCF">
        <w:rPr>
          <w:color w:val="00B050"/>
          <w:rPrChange w:id="392" w:author="Gary Kay" w:date="2018-03-11T14:15:00Z">
            <w:rPr/>
          </w:rPrChange>
        </w:rPr>
        <w:t xml:space="preserve"> </w:t>
      </w:r>
      <w:proofErr w:type="spellStart"/>
      <w:r w:rsidRPr="00B86BCF">
        <w:rPr>
          <w:color w:val="00B050"/>
          <w:rPrChange w:id="393" w:author="Gary Kay" w:date="2018-03-11T14:15:00Z">
            <w:rPr/>
          </w:rPrChange>
        </w:rPr>
        <w:t>bastion_dns</w:t>
      </w:r>
      <w:proofErr w:type="spellEnd"/>
      <w:r w:rsidRPr="00B86BCF">
        <w:rPr>
          <w:color w:val="00B050"/>
          <w:rPrChange w:id="394" w:author="Gary Kay" w:date="2018-03-11T14:15:00Z">
            <w:rPr/>
          </w:rPrChange>
        </w:rPr>
        <w:t xml:space="preserve"> = ec2-35-178-27-149.eu-west-2.compute.amazonaws.com</w:t>
      </w:r>
    </w:p>
    <w:p w14:paraId="66E78133" w14:textId="635E3796" w:rsidR="007A39D5" w:rsidRDefault="007A39D5" w:rsidP="006A2AE2"/>
    <w:p w14:paraId="3087546D" w14:textId="7498C53C" w:rsidR="00A415AB" w:rsidRPr="00A415AB" w:rsidRDefault="00A415AB" w:rsidP="006A2AE2">
      <w:pPr>
        <w:rPr>
          <w:b/>
        </w:rPr>
      </w:pPr>
      <w:proofErr w:type="gramStart"/>
      <w:r>
        <w:rPr>
          <w:b/>
          <w:highlight w:val="yellow"/>
        </w:rPr>
        <w:t>NOTE :</w:t>
      </w:r>
      <w:proofErr w:type="gramEnd"/>
      <w:r>
        <w:rPr>
          <w:b/>
          <w:highlight w:val="yellow"/>
        </w:rPr>
        <w:t xml:space="preserve"> </w:t>
      </w:r>
      <w:r w:rsidRPr="00A415AB">
        <w:rPr>
          <w:b/>
          <w:highlight w:val="yellow"/>
        </w:rPr>
        <w:t>Make note of the bastion DNS name as you will need this later on in the lab</w:t>
      </w:r>
    </w:p>
    <w:p w14:paraId="1EBCEB5F" w14:textId="77777777" w:rsidR="00041D33" w:rsidRDefault="00041D33" w:rsidP="006A2AE2"/>
    <w:p w14:paraId="73B1BAC1" w14:textId="5EFE9A60" w:rsidR="007A39D5" w:rsidRPr="00A415AB" w:rsidRDefault="00041D33" w:rsidP="00B86BCF">
      <w:pPr>
        <w:pStyle w:val="Heading3"/>
        <w:pPrChange w:id="395" w:author="Gary Kay" w:date="2018-03-11T14:15:00Z">
          <w:pPr/>
        </w:pPrChange>
      </w:pPr>
      <w:r w:rsidRPr="00A415AB">
        <w:t>Running the Plan – APP</w:t>
      </w:r>
    </w:p>
    <w:p w14:paraId="1F4B51A9" w14:textId="77777777" w:rsidR="00A415AB" w:rsidRDefault="00A415AB" w:rsidP="006A2AE2"/>
    <w:p w14:paraId="2A9B6942" w14:textId="36792D6C" w:rsidR="00041D33" w:rsidRDefault="00041D33" w:rsidP="006A2AE2">
      <w:r>
        <w:t xml:space="preserve">From the command line execute the following command, </w:t>
      </w:r>
      <w:r w:rsidR="00A415AB">
        <w:t>r</w:t>
      </w:r>
      <w:r w:rsidR="00A415AB" w:rsidRPr="002D6177">
        <w:t xml:space="preserve">eplace the </w:t>
      </w:r>
      <w:r w:rsidR="00A415AB" w:rsidRPr="002D6177">
        <w:rPr>
          <w:highlight w:val="yellow"/>
        </w:rPr>
        <w:t>&lt;number&gt;</w:t>
      </w:r>
      <w:r w:rsidR="00A415AB" w:rsidRPr="002D6177">
        <w:t xml:space="preserve"> with your assigned </w:t>
      </w:r>
      <w:proofErr w:type="spellStart"/>
      <w:r w:rsidR="00A415AB">
        <w:t>labuser</w:t>
      </w:r>
      <w:proofErr w:type="spellEnd"/>
      <w:r w:rsidR="00A415AB" w:rsidRPr="002D6177">
        <w:t xml:space="preserve"> number. </w:t>
      </w:r>
      <w:proofErr w:type="spellStart"/>
      <w:r w:rsidR="00A415AB">
        <w:t>E.g</w:t>
      </w:r>
      <w:proofErr w:type="spellEnd"/>
      <w:r w:rsidR="00A415AB">
        <w:t xml:space="preserve"> labuser12</w:t>
      </w:r>
      <w:r w:rsidR="00A415AB" w:rsidRPr="002D6177">
        <w:t>.</w:t>
      </w:r>
    </w:p>
    <w:p w14:paraId="2721D2EF" w14:textId="77777777" w:rsidR="00041D33" w:rsidRDefault="00041D33" w:rsidP="006A2AE2"/>
    <w:p w14:paraId="57A5D903" w14:textId="19A919FB" w:rsidR="00041D33" w:rsidRPr="00B86BCF" w:rsidRDefault="00A415AB" w:rsidP="00B86BCF">
      <w:pPr>
        <w:pStyle w:val="Code"/>
        <w:rPr>
          <w:rPrChange w:id="396" w:author="Gary Kay" w:date="2018-03-11T14:15:00Z">
            <w:rPr>
              <w:highlight w:val="lightGray"/>
            </w:rPr>
          </w:rPrChange>
        </w:rPr>
        <w:pPrChange w:id="397" w:author="Gary Kay" w:date="2018-03-11T14:15:00Z">
          <w:pPr>
            <w:pStyle w:val="Heading3"/>
          </w:pPr>
        </w:pPrChange>
      </w:pPr>
      <w:r w:rsidRPr="00B86BCF">
        <w:rPr>
          <w:rPrChange w:id="398" w:author="Gary Kay" w:date="2018-03-11T14:15:00Z">
            <w:rPr>
              <w:highlight w:val="lightGray"/>
            </w:rPr>
          </w:rPrChange>
        </w:rPr>
        <w:t>STATE=</w:t>
      </w:r>
      <w:proofErr w:type="spellStart"/>
      <w:r w:rsidRPr="00B86BCF">
        <w:rPr>
          <w:rPrChange w:id="399" w:author="Gary Kay" w:date="2018-03-11T14:15:00Z">
            <w:rPr>
              <w:highlight w:val="lightGray"/>
            </w:rPr>
          </w:rPrChange>
        </w:rPr>
        <w:t>app</w:t>
      </w:r>
      <w:proofErr w:type="spellEnd"/>
      <w:r w:rsidRPr="00B86BCF">
        <w:rPr>
          <w:rPrChange w:id="400" w:author="Gary Kay" w:date="2018-03-11T14:15:00Z">
            <w:rPr>
              <w:highlight w:val="lightGray"/>
            </w:rPr>
          </w:rPrChange>
        </w:rPr>
        <w:t xml:space="preserve"> WORKSPACE=slalom0318-labuser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401" w:author="Gary Kay" w:date="2018-03-11T14:15:00Z">
            <w:rPr>
              <w:highlight w:val="lightGray"/>
            </w:rPr>
          </w:rPrChange>
        </w:rPr>
        <w:t xml:space="preserve"> STATEBUCKET=slalom0318-labuser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  <w:rPrChange w:id="402" w:author="Gary Kay" w:date="2018-03-11T14:15:00Z">
            <w:rPr>
              <w:highlight w:val="lightGray"/>
            </w:rPr>
          </w:rPrChange>
        </w:rPr>
        <w:t>&gt;</w:t>
      </w:r>
      <w:r w:rsidRPr="00B86BCF">
        <w:rPr>
          <w:rPrChange w:id="403" w:author="Gary Kay" w:date="2018-03-11T14:15:00Z">
            <w:rPr>
              <w:highlight w:val="lightGray"/>
            </w:rPr>
          </w:rPrChange>
        </w:rPr>
        <w:t xml:space="preserve"> STATELOCKTABLE=slalom0318-labuser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404" w:author="Gary Kay" w:date="2018-03-11T14:15:00Z">
            <w:rPr>
              <w:highlight w:val="lightGray"/>
            </w:rPr>
          </w:rPrChange>
        </w:rPr>
        <w:t xml:space="preserve"> STATEREGION=eu-west-2 make plan</w:t>
      </w:r>
    </w:p>
    <w:p w14:paraId="10833F27" w14:textId="77777777" w:rsidR="00041D33" w:rsidRDefault="00041D33" w:rsidP="006A2AE2"/>
    <w:p w14:paraId="161A86B3" w14:textId="416A1B9E" w:rsidR="00041D33" w:rsidRDefault="00041D33" w:rsidP="006A2AE2">
      <w:r>
        <w:t xml:space="preserve">The </w:t>
      </w:r>
      <w:r w:rsidR="00A415AB">
        <w:t>excepted</w:t>
      </w:r>
      <w:r>
        <w:t xml:space="preserve"> out will contain the following </w:t>
      </w:r>
    </w:p>
    <w:p w14:paraId="12AE381A" w14:textId="77777777" w:rsidR="00041D33" w:rsidRDefault="00041D33" w:rsidP="006A2AE2"/>
    <w:p w14:paraId="40AB0454" w14:textId="77777777" w:rsidR="00041D33" w:rsidRPr="00B86BCF" w:rsidRDefault="00041D33" w:rsidP="00B86BCF">
      <w:pPr>
        <w:pStyle w:val="Code"/>
        <w:pPrChange w:id="405" w:author="Gary Kay" w:date="2018-03-11T14:15:00Z">
          <w:pPr/>
        </w:pPrChange>
      </w:pPr>
      <w:r w:rsidRPr="00B86BCF">
        <w:rPr>
          <w:rPrChange w:id="406" w:author="Gary Kay" w:date="2018-03-11T14:15:00Z">
            <w:rPr>
              <w:b/>
              <w:bCs/>
            </w:rPr>
          </w:rPrChange>
        </w:rPr>
        <w:t>Plan:</w:t>
      </w:r>
      <w:r w:rsidRPr="00B86BCF">
        <w:t xml:space="preserve"> 20 to </w:t>
      </w:r>
      <w:proofErr w:type="spellStart"/>
      <w:r w:rsidRPr="00B86BCF">
        <w:t>add</w:t>
      </w:r>
      <w:proofErr w:type="spellEnd"/>
      <w:r w:rsidRPr="00B86BCF">
        <w:t xml:space="preserve">, 0 to </w:t>
      </w:r>
      <w:proofErr w:type="spellStart"/>
      <w:r w:rsidRPr="00B86BCF">
        <w:t>change</w:t>
      </w:r>
      <w:proofErr w:type="spellEnd"/>
      <w:r w:rsidRPr="00B86BCF">
        <w:t xml:space="preserve">, 0 to </w:t>
      </w:r>
      <w:proofErr w:type="spellStart"/>
      <w:r w:rsidRPr="00B86BCF">
        <w:t>destroy</w:t>
      </w:r>
      <w:proofErr w:type="spellEnd"/>
      <w:r w:rsidRPr="00B86BCF">
        <w:t>.</w:t>
      </w:r>
    </w:p>
    <w:p w14:paraId="7BD1DDE8" w14:textId="77777777" w:rsidR="00041D33" w:rsidRDefault="00041D33" w:rsidP="006A2AE2"/>
    <w:p w14:paraId="3D3B13DA" w14:textId="77777777" w:rsidR="00041D33" w:rsidRDefault="00041D33" w:rsidP="006A2AE2">
      <w:r w:rsidRPr="009416D9">
        <w:t xml:space="preserve">If there are no </w:t>
      </w:r>
      <w:proofErr w:type="gramStart"/>
      <w:r w:rsidRPr="009416D9">
        <w:t>errors</w:t>
      </w:r>
      <w:proofErr w:type="gramEnd"/>
      <w:r w:rsidRPr="009416D9">
        <w:t xml:space="preserve"> then continue you are good to apply the code</w:t>
      </w:r>
      <w:r>
        <w:t>.</w:t>
      </w:r>
    </w:p>
    <w:p w14:paraId="687C2136" w14:textId="77777777" w:rsidR="00041D33" w:rsidRPr="00041D33" w:rsidRDefault="00041D33" w:rsidP="006A2AE2"/>
    <w:p w14:paraId="2499B0D5" w14:textId="280AD2C7" w:rsidR="00041D33" w:rsidRPr="00A415AB" w:rsidRDefault="00041D33" w:rsidP="00B86BCF">
      <w:pPr>
        <w:pStyle w:val="Heading3"/>
        <w:pPrChange w:id="407" w:author="Gary Kay" w:date="2018-03-11T14:16:00Z">
          <w:pPr/>
        </w:pPrChange>
      </w:pPr>
      <w:r w:rsidRPr="00A415AB">
        <w:t>Running the Apply - APP</w:t>
      </w:r>
    </w:p>
    <w:p w14:paraId="37219872" w14:textId="77777777" w:rsidR="00041D33" w:rsidRDefault="00041D33" w:rsidP="006A2AE2"/>
    <w:p w14:paraId="1EE228AE" w14:textId="77777777" w:rsidR="00041D33" w:rsidRDefault="00041D33" w:rsidP="006A2AE2">
      <w:r>
        <w:t xml:space="preserve">The terraform apply will execute the code against the AWS API and begin to deploy the resources in your account. </w:t>
      </w:r>
    </w:p>
    <w:p w14:paraId="653F57D3" w14:textId="77777777" w:rsidR="00041D33" w:rsidRPr="007A39D5" w:rsidRDefault="00041D33" w:rsidP="006A2AE2"/>
    <w:p w14:paraId="447FBBB9" w14:textId="032BD1E0" w:rsidR="00041D33" w:rsidRDefault="00041D33" w:rsidP="006A2AE2">
      <w:r>
        <w:lastRenderedPageBreak/>
        <w:t xml:space="preserve">From the command line execute the following command, </w:t>
      </w:r>
      <w:r w:rsidR="00A415AB">
        <w:t>r</w:t>
      </w:r>
      <w:r w:rsidR="00A415AB" w:rsidRPr="002D6177">
        <w:t xml:space="preserve">eplace the </w:t>
      </w:r>
      <w:r w:rsidR="00A415AB" w:rsidRPr="002D6177">
        <w:rPr>
          <w:highlight w:val="yellow"/>
        </w:rPr>
        <w:t>&lt;number&gt;</w:t>
      </w:r>
      <w:r w:rsidR="00A415AB" w:rsidRPr="002D6177">
        <w:t xml:space="preserve"> with your assigned </w:t>
      </w:r>
      <w:proofErr w:type="spellStart"/>
      <w:r w:rsidR="00A415AB">
        <w:t>labuser</w:t>
      </w:r>
      <w:proofErr w:type="spellEnd"/>
      <w:r w:rsidR="00A415AB" w:rsidRPr="002D6177">
        <w:t xml:space="preserve"> number. </w:t>
      </w:r>
      <w:proofErr w:type="spellStart"/>
      <w:r w:rsidR="00A415AB">
        <w:t>E.g</w:t>
      </w:r>
      <w:proofErr w:type="spellEnd"/>
      <w:r w:rsidR="00A415AB">
        <w:t xml:space="preserve"> labuser12</w:t>
      </w:r>
      <w:r w:rsidR="00A415AB" w:rsidRPr="002D6177">
        <w:t>.</w:t>
      </w:r>
    </w:p>
    <w:p w14:paraId="431F3CA4" w14:textId="77777777" w:rsidR="00A415AB" w:rsidRDefault="00A415AB" w:rsidP="006A2AE2"/>
    <w:p w14:paraId="0B04D93F" w14:textId="52D3C872" w:rsidR="00A415AB" w:rsidRPr="00B86BCF" w:rsidRDefault="00A415AB" w:rsidP="00B86BCF">
      <w:pPr>
        <w:pStyle w:val="Code"/>
        <w:rPr>
          <w:rPrChange w:id="408" w:author="Gary Kay" w:date="2018-03-11T14:16:00Z">
            <w:rPr>
              <w:highlight w:val="lightGray"/>
            </w:rPr>
          </w:rPrChange>
        </w:rPr>
        <w:pPrChange w:id="409" w:author="Gary Kay" w:date="2018-03-11T14:16:00Z">
          <w:pPr>
            <w:pStyle w:val="Heading3"/>
          </w:pPr>
        </w:pPrChange>
      </w:pPr>
      <w:r w:rsidRPr="00B86BCF">
        <w:rPr>
          <w:rPrChange w:id="410" w:author="Gary Kay" w:date="2018-03-11T14:16:00Z">
            <w:rPr>
              <w:highlight w:val="lightGray"/>
            </w:rPr>
          </w:rPrChange>
        </w:rPr>
        <w:t>STATE=</w:t>
      </w:r>
      <w:proofErr w:type="spellStart"/>
      <w:r w:rsidRPr="00B86BCF">
        <w:rPr>
          <w:rPrChange w:id="411" w:author="Gary Kay" w:date="2018-03-11T14:16:00Z">
            <w:rPr>
              <w:highlight w:val="lightGray"/>
            </w:rPr>
          </w:rPrChange>
        </w:rPr>
        <w:t>app</w:t>
      </w:r>
      <w:proofErr w:type="spellEnd"/>
      <w:r w:rsidRPr="00B86BCF">
        <w:rPr>
          <w:rPrChange w:id="412" w:author="Gary Kay" w:date="2018-03-11T14:16:00Z">
            <w:rPr>
              <w:highlight w:val="lightGray"/>
            </w:rPr>
          </w:rPrChange>
        </w:rPr>
        <w:t xml:space="preserve"> WORKSPACE=slalom0318-labuser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413" w:author="Gary Kay" w:date="2018-03-11T14:16:00Z">
            <w:rPr>
              <w:highlight w:val="lightGray"/>
            </w:rPr>
          </w:rPrChange>
        </w:rPr>
        <w:t xml:space="preserve"> STATEBUCKET=slalom0318-labuser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  <w:rPrChange w:id="414" w:author="Gary Kay" w:date="2018-03-11T14:16:00Z">
            <w:rPr>
              <w:highlight w:val="lightGray"/>
            </w:rPr>
          </w:rPrChange>
        </w:rPr>
        <w:t>&gt;</w:t>
      </w:r>
      <w:r w:rsidRPr="00B86BCF">
        <w:rPr>
          <w:rPrChange w:id="415" w:author="Gary Kay" w:date="2018-03-11T14:16:00Z">
            <w:rPr>
              <w:highlight w:val="lightGray"/>
            </w:rPr>
          </w:rPrChange>
        </w:rPr>
        <w:t xml:space="preserve"> STATELOCKTABLE=slalom0318-labuser</w:t>
      </w:r>
      <w:r w:rsidRPr="00B86BCF">
        <w:rPr>
          <w:highlight w:val="yellow"/>
        </w:rPr>
        <w:t>&lt;</w:t>
      </w:r>
      <w:proofErr w:type="spellStart"/>
      <w:r w:rsidRPr="00B86BCF">
        <w:rPr>
          <w:highlight w:val="yellow"/>
        </w:rPr>
        <w:t>number</w:t>
      </w:r>
      <w:proofErr w:type="spellEnd"/>
      <w:r w:rsidRPr="00B86BCF">
        <w:rPr>
          <w:highlight w:val="yellow"/>
        </w:rPr>
        <w:t>&gt;</w:t>
      </w:r>
      <w:r w:rsidRPr="00B86BCF">
        <w:rPr>
          <w:rPrChange w:id="416" w:author="Gary Kay" w:date="2018-03-11T14:16:00Z">
            <w:rPr>
              <w:highlight w:val="lightGray"/>
            </w:rPr>
          </w:rPrChange>
        </w:rPr>
        <w:t xml:space="preserve"> STATEREGION=eu-west-2 make </w:t>
      </w:r>
      <w:proofErr w:type="spellStart"/>
      <w:r w:rsidRPr="00B86BCF">
        <w:rPr>
          <w:rPrChange w:id="417" w:author="Gary Kay" w:date="2018-03-11T14:16:00Z">
            <w:rPr>
              <w:highlight w:val="lightGray"/>
            </w:rPr>
          </w:rPrChange>
        </w:rPr>
        <w:t>apply</w:t>
      </w:r>
      <w:proofErr w:type="spellEnd"/>
    </w:p>
    <w:p w14:paraId="1852FF68" w14:textId="2BEC05CB" w:rsidR="00041D33" w:rsidRDefault="00041D33" w:rsidP="006A2AE2"/>
    <w:p w14:paraId="431CF09A" w14:textId="77777777" w:rsidR="00041D33" w:rsidRDefault="00041D33" w:rsidP="006A2AE2">
      <w:r>
        <w:t xml:space="preserve">The excepted out will contain the following </w:t>
      </w:r>
    </w:p>
    <w:p w14:paraId="48472A26" w14:textId="77777777" w:rsidR="00041D33" w:rsidRDefault="00041D33" w:rsidP="006A2AE2"/>
    <w:p w14:paraId="6D28C45A" w14:textId="77777777" w:rsidR="00041D33" w:rsidRPr="00B86BCF" w:rsidRDefault="00041D33" w:rsidP="00B86BCF">
      <w:pPr>
        <w:pStyle w:val="Code"/>
        <w:rPr>
          <w:color w:val="00B050"/>
          <w:rPrChange w:id="418" w:author="Gary Kay" w:date="2018-03-11T14:17:00Z">
            <w:rPr/>
          </w:rPrChange>
        </w:rPr>
        <w:pPrChange w:id="419" w:author="Gary Kay" w:date="2018-03-11T14:16:00Z">
          <w:pPr/>
        </w:pPrChange>
      </w:pPr>
      <w:proofErr w:type="spellStart"/>
      <w:r w:rsidRPr="00B86BCF">
        <w:rPr>
          <w:color w:val="00B050"/>
          <w:rPrChange w:id="420" w:author="Gary Kay" w:date="2018-03-11T14:17:00Z">
            <w:rPr/>
          </w:rPrChange>
        </w:rPr>
        <w:t>Apply</w:t>
      </w:r>
      <w:proofErr w:type="spellEnd"/>
      <w:r w:rsidRPr="00B86BCF">
        <w:rPr>
          <w:color w:val="00B050"/>
          <w:rPrChange w:id="421" w:author="Gary Kay" w:date="2018-03-11T14:17:00Z">
            <w:rPr/>
          </w:rPrChange>
        </w:rPr>
        <w:t xml:space="preserve"> </w:t>
      </w:r>
      <w:proofErr w:type="spellStart"/>
      <w:r w:rsidRPr="00B86BCF">
        <w:rPr>
          <w:color w:val="00B050"/>
          <w:rPrChange w:id="422" w:author="Gary Kay" w:date="2018-03-11T14:17:00Z">
            <w:rPr/>
          </w:rPrChange>
        </w:rPr>
        <w:t>complete</w:t>
      </w:r>
      <w:proofErr w:type="spellEnd"/>
      <w:r w:rsidRPr="00B86BCF">
        <w:rPr>
          <w:color w:val="00B050"/>
          <w:rPrChange w:id="423" w:author="Gary Kay" w:date="2018-03-11T14:17:00Z">
            <w:rPr/>
          </w:rPrChange>
        </w:rPr>
        <w:t xml:space="preserve">! Resources: 1 </w:t>
      </w:r>
      <w:proofErr w:type="spellStart"/>
      <w:r w:rsidRPr="00B86BCF">
        <w:rPr>
          <w:color w:val="00B050"/>
          <w:rPrChange w:id="424" w:author="Gary Kay" w:date="2018-03-11T14:17:00Z">
            <w:rPr/>
          </w:rPrChange>
        </w:rPr>
        <w:t>added</w:t>
      </w:r>
      <w:proofErr w:type="spellEnd"/>
      <w:r w:rsidRPr="00B86BCF">
        <w:rPr>
          <w:color w:val="00B050"/>
          <w:rPrChange w:id="425" w:author="Gary Kay" w:date="2018-03-11T14:17:00Z">
            <w:rPr/>
          </w:rPrChange>
        </w:rPr>
        <w:t xml:space="preserve">, 1 </w:t>
      </w:r>
      <w:proofErr w:type="spellStart"/>
      <w:r w:rsidRPr="00B86BCF">
        <w:rPr>
          <w:color w:val="00B050"/>
          <w:rPrChange w:id="426" w:author="Gary Kay" w:date="2018-03-11T14:17:00Z">
            <w:rPr/>
          </w:rPrChange>
        </w:rPr>
        <w:t>changed</w:t>
      </w:r>
      <w:proofErr w:type="spellEnd"/>
      <w:r w:rsidRPr="00B86BCF">
        <w:rPr>
          <w:color w:val="00B050"/>
          <w:rPrChange w:id="427" w:author="Gary Kay" w:date="2018-03-11T14:17:00Z">
            <w:rPr/>
          </w:rPrChange>
        </w:rPr>
        <w:t xml:space="preserve">, 0 </w:t>
      </w:r>
      <w:proofErr w:type="spellStart"/>
      <w:r w:rsidRPr="00B86BCF">
        <w:rPr>
          <w:color w:val="00B050"/>
          <w:rPrChange w:id="428" w:author="Gary Kay" w:date="2018-03-11T14:17:00Z">
            <w:rPr/>
          </w:rPrChange>
        </w:rPr>
        <w:t>destroyed</w:t>
      </w:r>
      <w:proofErr w:type="spellEnd"/>
      <w:r w:rsidRPr="00B86BCF">
        <w:rPr>
          <w:color w:val="00B050"/>
          <w:rPrChange w:id="429" w:author="Gary Kay" w:date="2018-03-11T14:17:00Z">
            <w:rPr/>
          </w:rPrChange>
        </w:rPr>
        <w:t>.</w:t>
      </w:r>
    </w:p>
    <w:p w14:paraId="500194A6" w14:textId="77777777" w:rsidR="00041D33" w:rsidRPr="00B86BCF" w:rsidRDefault="00041D33" w:rsidP="00B86BCF">
      <w:pPr>
        <w:pStyle w:val="Code"/>
        <w:rPr>
          <w:color w:val="00B050"/>
          <w:rPrChange w:id="430" w:author="Gary Kay" w:date="2018-03-11T14:17:00Z">
            <w:rPr/>
          </w:rPrChange>
        </w:rPr>
        <w:pPrChange w:id="431" w:author="Gary Kay" w:date="2018-03-11T14:16:00Z">
          <w:pPr/>
        </w:pPrChange>
      </w:pPr>
    </w:p>
    <w:p w14:paraId="4F26176E" w14:textId="51639D8A" w:rsidR="00041D33" w:rsidRPr="00B86BCF" w:rsidRDefault="00041D33" w:rsidP="00B86BCF">
      <w:pPr>
        <w:pStyle w:val="Code"/>
        <w:rPr>
          <w:b/>
          <w:color w:val="00B050"/>
          <w:rPrChange w:id="432" w:author="Gary Kay" w:date="2018-03-11T14:17:00Z">
            <w:rPr/>
          </w:rPrChange>
        </w:rPr>
        <w:pPrChange w:id="433" w:author="Gary Kay" w:date="2018-03-11T14:16:00Z">
          <w:pPr/>
        </w:pPrChange>
      </w:pPr>
      <w:r w:rsidRPr="00B86BCF">
        <w:rPr>
          <w:b/>
          <w:color w:val="00B050"/>
          <w:rPrChange w:id="434" w:author="Gary Kay" w:date="2018-03-11T14:17:00Z">
            <w:rPr/>
          </w:rPrChange>
        </w:rPr>
        <w:t>Outputs:</w:t>
      </w:r>
      <w:r w:rsidR="00A415AB" w:rsidRPr="00B86BCF">
        <w:rPr>
          <w:b/>
          <w:color w:val="00B050"/>
          <w:rPrChange w:id="435" w:author="Gary Kay" w:date="2018-03-11T14:17:00Z">
            <w:rPr/>
          </w:rPrChange>
        </w:rPr>
        <w:t xml:space="preserve"> </w:t>
      </w:r>
    </w:p>
    <w:p w14:paraId="434C04F8" w14:textId="77777777" w:rsidR="00A415AB" w:rsidRPr="00B86BCF" w:rsidRDefault="00A415AB" w:rsidP="00B86BCF">
      <w:pPr>
        <w:pStyle w:val="Code"/>
        <w:rPr>
          <w:rFonts w:eastAsiaTheme="majorEastAsia"/>
          <w:color w:val="00B050"/>
          <w:rPrChange w:id="436" w:author="Gary Kay" w:date="2018-03-11T14:17:00Z">
            <w:rPr>
              <w:rFonts w:asciiTheme="majorHAnsi" w:eastAsiaTheme="majorEastAsia" w:hAnsiTheme="majorHAnsi" w:cstheme="majorBidi"/>
            </w:rPr>
          </w:rPrChange>
        </w:rPr>
        <w:pPrChange w:id="437" w:author="Gary Kay" w:date="2018-03-11T14:16:00Z">
          <w:pPr>
            <w:pStyle w:val="NormalWeb"/>
            <w:shd w:val="clear" w:color="auto" w:fill="FFFFFF"/>
            <w:spacing w:before="0" w:beforeAutospacing="0" w:after="150" w:afterAutospacing="0"/>
          </w:pPr>
        </w:pPrChange>
      </w:pPr>
      <w:proofErr w:type="spellStart"/>
      <w:r w:rsidRPr="00B86BCF">
        <w:rPr>
          <w:rFonts w:eastAsiaTheme="majorEastAsia"/>
          <w:color w:val="00B050"/>
          <w:rPrChange w:id="438" w:author="Gary Kay" w:date="2018-03-11T14:17:00Z">
            <w:rPr>
              <w:rFonts w:asciiTheme="majorHAnsi" w:eastAsiaTheme="majorEastAsia" w:hAnsiTheme="majorHAnsi" w:cstheme="majorBidi"/>
            </w:rPr>
          </w:rPrChange>
        </w:rPr>
        <w:t>app_hostname</w:t>
      </w:r>
      <w:proofErr w:type="spellEnd"/>
      <w:r w:rsidRPr="00B86BCF">
        <w:rPr>
          <w:rFonts w:eastAsiaTheme="majorEastAsia"/>
          <w:color w:val="00B050"/>
          <w:rPrChange w:id="439" w:author="Gary Kay" w:date="2018-03-11T14:17:00Z">
            <w:rPr>
              <w:rFonts w:asciiTheme="majorHAnsi" w:eastAsiaTheme="majorEastAsia" w:hAnsiTheme="majorHAnsi" w:cstheme="majorBidi"/>
            </w:rPr>
          </w:rPrChange>
        </w:rPr>
        <w:t xml:space="preserve"> = ip-172-18-16-4.eu-west-1.</w:t>
      </w:r>
      <w:proofErr w:type="gramStart"/>
      <w:r w:rsidRPr="00B86BCF">
        <w:rPr>
          <w:rFonts w:eastAsiaTheme="majorEastAsia"/>
          <w:color w:val="00B050"/>
          <w:rPrChange w:id="440" w:author="Gary Kay" w:date="2018-03-11T14:17:00Z">
            <w:rPr>
              <w:rFonts w:asciiTheme="majorHAnsi" w:eastAsiaTheme="majorEastAsia" w:hAnsiTheme="majorHAnsi" w:cstheme="majorBidi"/>
            </w:rPr>
          </w:rPrChange>
        </w:rPr>
        <w:t>compute.internal</w:t>
      </w:r>
      <w:proofErr w:type="gramEnd"/>
    </w:p>
    <w:p w14:paraId="56676A4B" w14:textId="77777777" w:rsidR="00A415AB" w:rsidRPr="00B86BCF" w:rsidRDefault="00A415AB" w:rsidP="00B86BCF">
      <w:pPr>
        <w:pStyle w:val="Code"/>
        <w:rPr>
          <w:rFonts w:eastAsiaTheme="majorEastAsia"/>
          <w:color w:val="00B050"/>
          <w:rPrChange w:id="441" w:author="Gary Kay" w:date="2018-03-11T14:17:00Z">
            <w:rPr>
              <w:rFonts w:asciiTheme="majorHAnsi" w:eastAsiaTheme="majorEastAsia" w:hAnsiTheme="majorHAnsi" w:cstheme="majorBidi"/>
            </w:rPr>
          </w:rPrChange>
        </w:rPr>
        <w:pPrChange w:id="442" w:author="Gary Kay" w:date="2018-03-11T14:16:00Z">
          <w:pPr>
            <w:pStyle w:val="NormalWeb"/>
            <w:shd w:val="clear" w:color="auto" w:fill="FFFFFF"/>
            <w:spacing w:before="0" w:beforeAutospacing="0" w:after="150" w:afterAutospacing="0"/>
          </w:pPr>
        </w:pPrChange>
      </w:pPr>
      <w:proofErr w:type="spellStart"/>
      <w:r w:rsidRPr="00B86BCF">
        <w:rPr>
          <w:rFonts w:eastAsiaTheme="majorEastAsia"/>
          <w:color w:val="00B050"/>
          <w:rPrChange w:id="443" w:author="Gary Kay" w:date="2018-03-11T14:17:00Z">
            <w:rPr>
              <w:rFonts w:asciiTheme="majorHAnsi" w:eastAsiaTheme="majorEastAsia" w:hAnsiTheme="majorHAnsi" w:cstheme="majorBidi"/>
            </w:rPr>
          </w:rPrChange>
        </w:rPr>
        <w:t>db_hostname</w:t>
      </w:r>
      <w:proofErr w:type="spellEnd"/>
      <w:r w:rsidRPr="00B86BCF">
        <w:rPr>
          <w:rFonts w:eastAsiaTheme="majorEastAsia"/>
          <w:color w:val="00B050"/>
          <w:rPrChange w:id="444" w:author="Gary Kay" w:date="2018-03-11T14:17:00Z">
            <w:rPr>
              <w:rFonts w:asciiTheme="majorHAnsi" w:eastAsiaTheme="majorEastAsia" w:hAnsiTheme="majorHAnsi" w:cstheme="majorBidi"/>
            </w:rPr>
          </w:rPrChange>
        </w:rPr>
        <w:t xml:space="preserve"> = ip-172-18-16-9.eu-west-1.</w:t>
      </w:r>
      <w:proofErr w:type="gramStart"/>
      <w:r w:rsidRPr="00B86BCF">
        <w:rPr>
          <w:rFonts w:eastAsiaTheme="majorEastAsia"/>
          <w:color w:val="00B050"/>
          <w:rPrChange w:id="445" w:author="Gary Kay" w:date="2018-03-11T14:17:00Z">
            <w:rPr>
              <w:rFonts w:asciiTheme="majorHAnsi" w:eastAsiaTheme="majorEastAsia" w:hAnsiTheme="majorHAnsi" w:cstheme="majorBidi"/>
            </w:rPr>
          </w:rPrChange>
        </w:rPr>
        <w:t>compute.internal</w:t>
      </w:r>
      <w:proofErr w:type="gramEnd"/>
    </w:p>
    <w:p w14:paraId="6FCA5279" w14:textId="77777777" w:rsidR="00A415AB" w:rsidRPr="00B86BCF" w:rsidRDefault="00A415AB" w:rsidP="00B86BCF">
      <w:pPr>
        <w:pStyle w:val="Code"/>
        <w:rPr>
          <w:color w:val="00B050"/>
          <w:rPrChange w:id="446" w:author="Gary Kay" w:date="2018-03-11T14:17:00Z">
            <w:rPr/>
          </w:rPrChange>
        </w:rPr>
        <w:pPrChange w:id="447" w:author="Gary Kay" w:date="2018-03-11T14:16:00Z">
          <w:pPr>
            <w:tabs>
              <w:tab w:val="clear" w:pos="560"/>
              <w:tab w:val="clear" w:pos="1120"/>
              <w:tab w:val="clear" w:pos="1680"/>
              <w:tab w:val="clear" w:pos="2240"/>
              <w:tab w:val="clear" w:pos="2800"/>
              <w:tab w:val="clear" w:pos="3360"/>
              <w:tab w:val="clear" w:pos="3920"/>
              <w:tab w:val="clear" w:pos="4480"/>
              <w:tab w:val="clear" w:pos="5040"/>
              <w:tab w:val="clear" w:pos="5600"/>
              <w:tab w:val="clear" w:pos="6160"/>
              <w:tab w:val="clear" w:pos="6720"/>
            </w:tabs>
            <w:autoSpaceDE/>
            <w:autoSpaceDN/>
            <w:adjustRightInd/>
          </w:pPr>
        </w:pPrChange>
      </w:pPr>
      <w:proofErr w:type="spellStart"/>
      <w:r w:rsidRPr="00B86BCF">
        <w:rPr>
          <w:color w:val="00B050"/>
          <w:rPrChange w:id="448" w:author="Gary Kay" w:date="2018-03-11T14:17:00Z">
            <w:rPr/>
          </w:rPrChange>
        </w:rPr>
        <w:t>web_elb_dns</w:t>
      </w:r>
      <w:proofErr w:type="spellEnd"/>
      <w:r w:rsidRPr="00B86BCF">
        <w:rPr>
          <w:color w:val="00B050"/>
          <w:rPrChange w:id="449" w:author="Gary Kay" w:date="2018-03-11T14:17:00Z">
            <w:rPr/>
          </w:rPrChange>
        </w:rPr>
        <w:t xml:space="preserve"> = labuser97-web-2035200460.eu-west-1.elb.amazonaws.com</w:t>
      </w:r>
    </w:p>
    <w:p w14:paraId="759F8CD9" w14:textId="77777777" w:rsidR="00A415AB" w:rsidRDefault="00A415AB" w:rsidP="006A2AE2"/>
    <w:p w14:paraId="2492FE56" w14:textId="06B73E07" w:rsidR="00A415AB" w:rsidRPr="00A415AB" w:rsidRDefault="00A415AB" w:rsidP="00A415AB">
      <w:pPr>
        <w:rPr>
          <w:b/>
        </w:rPr>
      </w:pPr>
      <w:proofErr w:type="gramStart"/>
      <w:r>
        <w:rPr>
          <w:b/>
          <w:highlight w:val="yellow"/>
        </w:rPr>
        <w:t>NOTE :</w:t>
      </w:r>
      <w:proofErr w:type="gramEnd"/>
      <w:r>
        <w:rPr>
          <w:b/>
          <w:highlight w:val="yellow"/>
        </w:rPr>
        <w:t xml:space="preserve"> </w:t>
      </w:r>
      <w:r w:rsidRPr="00A415AB">
        <w:rPr>
          <w:b/>
          <w:highlight w:val="yellow"/>
        </w:rPr>
        <w:t>Make note of the bastion DNS name as you will need this later on in the lab</w:t>
      </w:r>
    </w:p>
    <w:p w14:paraId="463B1A35" w14:textId="3633FAD7" w:rsidR="007A39D5" w:rsidRDefault="007A39D5" w:rsidP="006A2AE2"/>
    <w:p w14:paraId="032ADC88" w14:textId="4CB080B8" w:rsidR="00A415AB" w:rsidRPr="00A415AB" w:rsidRDefault="00A415AB" w:rsidP="00B86BCF">
      <w:pPr>
        <w:pStyle w:val="Heading3"/>
        <w:pPrChange w:id="450" w:author="Gary Kay" w:date="2018-03-11T14:17:00Z">
          <w:pPr/>
        </w:pPrChange>
      </w:pPr>
      <w:r w:rsidRPr="00A415AB">
        <w:t>Switch to the new bastion</w:t>
      </w:r>
    </w:p>
    <w:p w14:paraId="14259CAF" w14:textId="2A46F42D" w:rsidR="00041D33" w:rsidRDefault="00041D33" w:rsidP="006A2AE2"/>
    <w:p w14:paraId="7F123A4F" w14:textId="2C1D94AD" w:rsidR="00A415AB" w:rsidRDefault="00A415AB" w:rsidP="006A2AE2">
      <w:r>
        <w:t xml:space="preserve">You can now disconnect from the build server, type </w:t>
      </w:r>
      <w:r w:rsidRPr="0058798C">
        <w:rPr>
          <w:rStyle w:val="Heading3Char"/>
          <w:highlight w:val="lightGray"/>
        </w:rPr>
        <w:t>exit</w:t>
      </w:r>
      <w:r>
        <w:t xml:space="preserve"> at the command prompt to drop the </w:t>
      </w:r>
      <w:proofErr w:type="spellStart"/>
      <w:r>
        <w:t>ssh</w:t>
      </w:r>
      <w:proofErr w:type="spellEnd"/>
      <w:r>
        <w:t xml:space="preserve"> session to the build server</w:t>
      </w:r>
    </w:p>
    <w:p w14:paraId="05DD8D9D" w14:textId="1F8E6E91" w:rsidR="00A415AB" w:rsidRDefault="00A415AB" w:rsidP="006A2AE2"/>
    <w:p w14:paraId="363482CC" w14:textId="204BBCC5" w:rsidR="00A415AB" w:rsidRDefault="00A415AB" w:rsidP="006A2AE2">
      <w:r>
        <w:t xml:space="preserve">Using SSH or putty connect to the bastion DNS name that you created earlier. </w:t>
      </w:r>
    </w:p>
    <w:p w14:paraId="14959228" w14:textId="77777777" w:rsidR="00A415AB" w:rsidRDefault="00A415AB" w:rsidP="006A2AE2"/>
    <w:p w14:paraId="3ECA8461" w14:textId="43625B50" w:rsidR="00A415AB" w:rsidRPr="00F276DA" w:rsidRDefault="00A415AB" w:rsidP="00F276DA">
      <w:pPr>
        <w:pStyle w:val="Code"/>
        <w:pPrChange w:id="451" w:author="Gary Kay" w:date="2018-03-11T14:17:00Z">
          <w:pPr>
            <w:pStyle w:val="Heading3"/>
          </w:pPr>
        </w:pPrChange>
      </w:pPr>
      <w:proofErr w:type="spellStart"/>
      <w:r w:rsidRPr="00F276DA">
        <w:rPr>
          <w:rPrChange w:id="452" w:author="Gary Kay" w:date="2018-03-11T14:17:00Z">
            <w:rPr>
              <w:highlight w:val="lightGray"/>
            </w:rPr>
          </w:rPrChange>
        </w:rPr>
        <w:t>ssh</w:t>
      </w:r>
      <w:proofErr w:type="spellEnd"/>
      <w:r w:rsidRPr="00F276DA">
        <w:rPr>
          <w:rPrChange w:id="453" w:author="Gary Kay" w:date="2018-03-11T14:17:00Z">
            <w:rPr>
              <w:highlight w:val="lightGray"/>
            </w:rPr>
          </w:rPrChange>
        </w:rPr>
        <w:t xml:space="preserve"> -i "slalom-demo-</w:t>
      </w:r>
      <w:proofErr w:type="spellStart"/>
      <w:r w:rsidRPr="00F276DA">
        <w:rPr>
          <w:rPrChange w:id="454" w:author="Gary Kay" w:date="2018-03-11T14:17:00Z">
            <w:rPr>
              <w:highlight w:val="lightGray"/>
            </w:rPr>
          </w:rPrChange>
        </w:rPr>
        <w:t>lon.pem</w:t>
      </w:r>
      <w:proofErr w:type="spellEnd"/>
      <w:r w:rsidRPr="00F276DA">
        <w:rPr>
          <w:rPrChange w:id="455" w:author="Gary Kay" w:date="2018-03-11T14:17:00Z">
            <w:rPr>
              <w:highlight w:val="lightGray"/>
            </w:rPr>
          </w:rPrChange>
        </w:rPr>
        <w:t>" ec2-user@</w:t>
      </w:r>
      <w:r w:rsidRPr="00F276DA">
        <w:rPr>
          <w:highlight w:val="yellow"/>
        </w:rPr>
        <w:t>&lt;</w:t>
      </w:r>
      <w:proofErr w:type="spellStart"/>
      <w:r w:rsidRPr="00F276DA">
        <w:rPr>
          <w:highlight w:val="yellow"/>
        </w:rPr>
        <w:t>bastion_dns</w:t>
      </w:r>
      <w:proofErr w:type="spellEnd"/>
      <w:r w:rsidRPr="00F276DA">
        <w:rPr>
          <w:highlight w:val="yellow"/>
        </w:rPr>
        <w:t>&gt;</w:t>
      </w:r>
    </w:p>
    <w:p w14:paraId="338FA52C" w14:textId="77777777" w:rsidR="00A415AB" w:rsidRDefault="00A415AB" w:rsidP="006A2AE2">
      <w:pPr>
        <w:rPr>
          <w:lang w:val="sv-SE"/>
        </w:rPr>
      </w:pPr>
    </w:p>
    <w:p w14:paraId="3B955C8E" w14:textId="1542C0C5" w:rsidR="00041D33" w:rsidRDefault="00F276DA" w:rsidP="006A2AE2">
      <w:ins w:id="456" w:author="Gary Kay" w:date="2018-03-11T14:18:00Z">
        <w:r>
          <w:rPr>
            <w:b/>
          </w:rPr>
          <w:t xml:space="preserve">NOTE: </w:t>
        </w:r>
      </w:ins>
      <w:r w:rsidR="00A415AB" w:rsidRPr="00A415AB">
        <w:t xml:space="preserve">If you are using putty then follow the instructions from the start of the document but use the bastion DNS name in the </w:t>
      </w:r>
      <w:r w:rsidR="00A415AB" w:rsidRPr="00C32AEE">
        <w:rPr>
          <w:b/>
        </w:rPr>
        <w:t>Host Name</w:t>
      </w:r>
      <w:r w:rsidR="00A415AB">
        <w:t xml:space="preserve"> field</w:t>
      </w:r>
    </w:p>
    <w:p w14:paraId="125F5F9C" w14:textId="6FE391C0" w:rsidR="00A415AB" w:rsidRDefault="00A415AB" w:rsidP="006A2AE2"/>
    <w:p w14:paraId="085B67CB" w14:textId="3ED3360F" w:rsidR="00A415AB" w:rsidRDefault="00A415AB" w:rsidP="006A2AE2">
      <w:pPr>
        <w:rPr>
          <w:rStyle w:val="Heading3Char"/>
          <w:lang w:val="sv-SE"/>
        </w:rPr>
      </w:pPr>
      <w:proofErr w:type="spellStart"/>
      <w:r w:rsidRPr="00A415AB">
        <w:rPr>
          <w:lang w:val="sv-SE"/>
        </w:rPr>
        <w:t>e.g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ab/>
      </w:r>
      <w:r w:rsidRPr="00A415AB">
        <w:rPr>
          <w:lang w:val="sv-SE"/>
        </w:rPr>
        <w:t xml:space="preserve"> </w:t>
      </w:r>
      <w:r w:rsidRPr="00A415AB">
        <w:rPr>
          <w:rStyle w:val="Heading3Char"/>
          <w:highlight w:val="lightGray"/>
          <w:lang w:val="sv-SE"/>
        </w:rPr>
        <w:t>ec2-user@</w:t>
      </w:r>
      <w:r w:rsidRPr="00A415AB">
        <w:rPr>
          <w:rStyle w:val="Heading3Char"/>
          <w:highlight w:val="yellow"/>
          <w:lang w:val="sv-SE"/>
        </w:rPr>
        <w:t>&lt;</w:t>
      </w:r>
      <w:proofErr w:type="spellStart"/>
      <w:r w:rsidRPr="00A415AB">
        <w:rPr>
          <w:rStyle w:val="Heading3Char"/>
          <w:highlight w:val="yellow"/>
          <w:lang w:val="sv-SE"/>
        </w:rPr>
        <w:t>bastion_dns</w:t>
      </w:r>
      <w:proofErr w:type="spellEnd"/>
      <w:r w:rsidRPr="00A415AB">
        <w:rPr>
          <w:rStyle w:val="Heading3Char"/>
          <w:highlight w:val="yellow"/>
          <w:lang w:val="sv-SE"/>
        </w:rPr>
        <w:t>&gt;</w:t>
      </w:r>
    </w:p>
    <w:p w14:paraId="47CDBB09" w14:textId="3A8D1D17" w:rsidR="002A4D00" w:rsidRDefault="002A4D00" w:rsidP="006A2AE2">
      <w:pPr>
        <w:rPr>
          <w:rStyle w:val="Heading3Char"/>
          <w:lang w:val="sv-SE"/>
        </w:rPr>
      </w:pPr>
    </w:p>
    <w:p w14:paraId="52A1C682" w14:textId="23494A30" w:rsidR="002A4D00" w:rsidRDefault="002A4D00" w:rsidP="006A2AE2">
      <w:pPr>
        <w:rPr>
          <w:rStyle w:val="Heading3Char"/>
          <w:lang w:val="sv-SE"/>
        </w:rPr>
      </w:pPr>
    </w:p>
    <w:p w14:paraId="4DAFC890" w14:textId="77777777" w:rsidR="002A4D00" w:rsidRPr="00A415AB" w:rsidRDefault="002A4D00" w:rsidP="006A2AE2">
      <w:pPr>
        <w:rPr>
          <w:rStyle w:val="Heading3Char"/>
          <w:lang w:val="sv-SE"/>
        </w:rPr>
      </w:pPr>
    </w:p>
    <w:p w14:paraId="0A67E2DD" w14:textId="7B313FBE" w:rsidR="00A415AB" w:rsidRDefault="002734B6" w:rsidP="00A415AB">
      <w:pPr>
        <w:pStyle w:val="Heading1"/>
      </w:pPr>
      <w:r>
        <w:t>running ansible</w:t>
      </w:r>
    </w:p>
    <w:p w14:paraId="34758F69" w14:textId="77777777" w:rsidR="00A415AB" w:rsidRDefault="00A415AB" w:rsidP="006A2AE2"/>
    <w:p w14:paraId="16DDC98F" w14:textId="2B674958" w:rsidR="002734B6" w:rsidRDefault="002734B6" w:rsidP="006A2AE2">
      <w:proofErr w:type="spellStart"/>
      <w:r>
        <w:t>Ansible</w:t>
      </w:r>
      <w:proofErr w:type="spellEnd"/>
      <w:r>
        <w:t xml:space="preserve"> is a configuration management tool which runs over SSH. We will be using it to provision our AWS EC2 instances. </w:t>
      </w:r>
      <w:proofErr w:type="spellStart"/>
      <w:r>
        <w:t>Ansible</w:t>
      </w:r>
      <w:proofErr w:type="spellEnd"/>
      <w:r>
        <w:t xml:space="preserve"> is already preconfigured on the bastion </w:t>
      </w:r>
      <w:r>
        <w:lastRenderedPageBreak/>
        <w:t xml:space="preserve">instance through the EC2 </w:t>
      </w:r>
      <w:proofErr w:type="spellStart"/>
      <w:r>
        <w:t>UserData</w:t>
      </w:r>
      <w:proofErr w:type="spellEnd"/>
      <w:r>
        <w:t xml:space="preserve"> which is passed into the instance at point of creation. </w:t>
      </w:r>
    </w:p>
    <w:p w14:paraId="558A2AEB" w14:textId="77777777" w:rsidR="002734B6" w:rsidRDefault="002734B6" w:rsidP="006A2AE2"/>
    <w:p w14:paraId="309D6D83" w14:textId="3ACB1537" w:rsidR="002734B6" w:rsidRDefault="002734B6" w:rsidP="006A2AE2">
      <w:r>
        <w:t>Firstly, we will SSH onto the bastion server within our AWS environment, all configuration management will be run from this centralized location.</w:t>
      </w:r>
    </w:p>
    <w:p w14:paraId="1BF9AE1B" w14:textId="77777777" w:rsidR="0058798C" w:rsidRDefault="0058798C" w:rsidP="006A2AE2"/>
    <w:p w14:paraId="227F02E6" w14:textId="77777777" w:rsidR="002734B6" w:rsidRDefault="002734B6" w:rsidP="00DA7F6E">
      <w:pPr>
        <w:pStyle w:val="Code"/>
        <w:pPrChange w:id="457" w:author="Gary Kay" w:date="2018-03-11T14:18:00Z">
          <w:pPr>
            <w:pStyle w:val="Heading3"/>
          </w:pPr>
        </w:pPrChange>
      </w:pPr>
      <w:proofErr w:type="spellStart"/>
      <w:r w:rsidRPr="00DA7F6E">
        <w:rPr>
          <w:rPrChange w:id="458" w:author="Gary Kay" w:date="2018-03-11T14:18:00Z">
            <w:rPr>
              <w:highlight w:val="lightGray"/>
            </w:rPr>
          </w:rPrChange>
        </w:rPr>
        <w:t>ssh</w:t>
      </w:r>
      <w:proofErr w:type="spellEnd"/>
      <w:r w:rsidRPr="00DA7F6E">
        <w:rPr>
          <w:rPrChange w:id="459" w:author="Gary Kay" w:date="2018-03-11T14:18:00Z">
            <w:rPr>
              <w:highlight w:val="lightGray"/>
            </w:rPr>
          </w:rPrChange>
        </w:rPr>
        <w:t xml:space="preserve"> -I /</w:t>
      </w:r>
      <w:proofErr w:type="spellStart"/>
      <w:r w:rsidRPr="00DA7F6E">
        <w:rPr>
          <w:rPrChange w:id="460" w:author="Gary Kay" w:date="2018-03-11T14:18:00Z">
            <w:rPr>
              <w:highlight w:val="lightGray"/>
            </w:rPr>
          </w:rPrChange>
        </w:rPr>
        <w:t>path</w:t>
      </w:r>
      <w:proofErr w:type="spellEnd"/>
      <w:r w:rsidRPr="00DA7F6E">
        <w:rPr>
          <w:rPrChange w:id="461" w:author="Gary Kay" w:date="2018-03-11T14:18:00Z">
            <w:rPr>
              <w:highlight w:val="lightGray"/>
            </w:rPr>
          </w:rPrChange>
        </w:rPr>
        <w:t>/to/</w:t>
      </w:r>
      <w:proofErr w:type="spellStart"/>
      <w:r w:rsidRPr="00DA7F6E">
        <w:rPr>
          <w:rPrChange w:id="462" w:author="Gary Kay" w:date="2018-03-11T14:18:00Z">
            <w:rPr>
              <w:highlight w:val="lightGray"/>
            </w:rPr>
          </w:rPrChange>
        </w:rPr>
        <w:t>key</w:t>
      </w:r>
      <w:proofErr w:type="spellEnd"/>
      <w:r w:rsidRPr="00DA7F6E">
        <w:rPr>
          <w:rPrChange w:id="463" w:author="Gary Kay" w:date="2018-03-11T14:18:00Z">
            <w:rPr>
              <w:highlight w:val="lightGray"/>
            </w:rPr>
          </w:rPrChange>
        </w:rPr>
        <w:t>/</w:t>
      </w:r>
      <w:proofErr w:type="spellStart"/>
      <w:r w:rsidRPr="00DA7F6E">
        <w:rPr>
          <w:rPrChange w:id="464" w:author="Gary Kay" w:date="2018-03-11T14:18:00Z">
            <w:rPr>
              <w:highlight w:val="lightGray"/>
            </w:rPr>
          </w:rPrChange>
        </w:rPr>
        <w:t>slalomdemo.pem</w:t>
      </w:r>
      <w:proofErr w:type="spellEnd"/>
      <w:r w:rsidRPr="00DA7F6E">
        <w:rPr>
          <w:rPrChange w:id="465" w:author="Gary Kay" w:date="2018-03-11T14:18:00Z">
            <w:rPr>
              <w:highlight w:val="lightGray"/>
            </w:rPr>
          </w:rPrChange>
        </w:rPr>
        <w:t xml:space="preserve"> ec2-user@bastion-hostname</w:t>
      </w:r>
    </w:p>
    <w:p w14:paraId="7D9EEFE4" w14:textId="77777777" w:rsidR="002734B6" w:rsidRDefault="002734B6" w:rsidP="006A2AE2"/>
    <w:p w14:paraId="299BFFD1" w14:textId="5ACB47A2" w:rsidR="00A415AB" w:rsidRDefault="002734B6" w:rsidP="006A2AE2">
      <w:r>
        <w:t xml:space="preserve">We then need to create the private key on the bastion host to allow </w:t>
      </w:r>
      <w:proofErr w:type="spellStart"/>
      <w:r>
        <w:t>ansible</w:t>
      </w:r>
      <w:proofErr w:type="spellEnd"/>
      <w:r>
        <w:t xml:space="preserve"> to communicate with the other hosts in the stack. We will do this using the vim text editor running the following command below. </w:t>
      </w:r>
      <w:r w:rsidR="00A415AB">
        <w:t xml:space="preserve">From your local machine navigate to the lab materials folder </w:t>
      </w:r>
    </w:p>
    <w:p w14:paraId="616FD2B4" w14:textId="77777777" w:rsidR="002A4D00" w:rsidRDefault="002A4D00" w:rsidP="00B930DD">
      <w:pPr>
        <w:pStyle w:val="Heading3"/>
      </w:pPr>
    </w:p>
    <w:p w14:paraId="43880790" w14:textId="19F33BBA" w:rsidR="00A415AB" w:rsidRDefault="002A4D00" w:rsidP="00B930DD">
      <w:pPr>
        <w:pStyle w:val="Heading3"/>
      </w:pPr>
      <w:r>
        <w:t>\</w:t>
      </w:r>
      <w:r w:rsidR="00A415AB" w:rsidRPr="00C32AEE">
        <w:t>slalom-</w:t>
      </w:r>
      <w:proofErr w:type="spellStart"/>
      <w:r w:rsidR="00A415AB" w:rsidRPr="00C32AEE">
        <w:t>aws</w:t>
      </w:r>
      <w:proofErr w:type="spellEnd"/>
      <w:r w:rsidR="00A415AB" w:rsidRPr="00C32AEE">
        <w:t>-lab\</w:t>
      </w:r>
      <w:proofErr w:type="spellStart"/>
      <w:r w:rsidR="00A415AB" w:rsidRPr="00C32AEE">
        <w:t>aws</w:t>
      </w:r>
      <w:proofErr w:type="spellEnd"/>
      <w:r w:rsidR="00A415AB" w:rsidRPr="00C32AEE">
        <w:t>-demo-files\</w:t>
      </w:r>
      <w:proofErr w:type="spellStart"/>
      <w:r w:rsidR="00A415AB" w:rsidRPr="00C32AEE">
        <w:t>ssh</w:t>
      </w:r>
      <w:proofErr w:type="spellEnd"/>
      <w:r w:rsidR="00A415AB" w:rsidRPr="00C32AEE">
        <w:t xml:space="preserve"> keys\</w:t>
      </w:r>
    </w:p>
    <w:p w14:paraId="130F64DB" w14:textId="509CD849" w:rsidR="008245B1" w:rsidRDefault="008245B1" w:rsidP="006A2AE2"/>
    <w:p w14:paraId="2C22413C" w14:textId="5A5D98F8" w:rsidR="008245B1" w:rsidRDefault="008245B1" w:rsidP="006A2AE2">
      <w:r>
        <w:t xml:space="preserve">Edit </w:t>
      </w:r>
      <w:r w:rsidRPr="008245B1">
        <w:rPr>
          <w:rStyle w:val="Heading3Char"/>
        </w:rPr>
        <w:t>slalom-demo-</w:t>
      </w:r>
      <w:proofErr w:type="spellStart"/>
      <w:r w:rsidRPr="008245B1">
        <w:rPr>
          <w:rStyle w:val="Heading3Char"/>
        </w:rPr>
        <w:t>lon.pem</w:t>
      </w:r>
      <w:proofErr w:type="spellEnd"/>
      <w:r>
        <w:t xml:space="preserve"> with a text editor, copy all the text to your clipboard</w:t>
      </w:r>
      <w:ins w:id="466" w:author="Gary Kay" w:date="2018-03-11T14:19:00Z">
        <w:r w:rsidR="00DA7F6E">
          <w:t xml:space="preserve"> – </w:t>
        </w:r>
      </w:ins>
      <w:ins w:id="467" w:author="Gary Kay" w:date="2018-03-11T14:20:00Z">
        <w:r w:rsidR="00DA7F6E" w:rsidRPr="00DA7F6E">
          <w:rPr>
            <w:b/>
            <w:rPrChange w:id="468" w:author="Gary Kay" w:date="2018-03-11T14:20:00Z">
              <w:rPr/>
            </w:rPrChange>
          </w:rPr>
          <w:t>NOTE</w:t>
        </w:r>
        <w:r w:rsidR="00DA7F6E">
          <w:t xml:space="preserve">: </w:t>
        </w:r>
      </w:ins>
      <w:ins w:id="469" w:author="Gary Kay" w:date="2018-03-11T14:19:00Z">
        <w:r w:rsidR="00DA7F6E">
          <w:t>t</w:t>
        </w:r>
      </w:ins>
      <w:ins w:id="470" w:author="Gary Kay" w:date="2018-03-11T14:20:00Z">
        <w:r w:rsidR="00DA7F6E">
          <w:t>h</w:t>
        </w:r>
      </w:ins>
      <w:ins w:id="471" w:author="Gary Kay" w:date="2018-03-11T14:19:00Z">
        <w:r w:rsidR="00DA7F6E">
          <w:t>e</w:t>
        </w:r>
      </w:ins>
      <w:ins w:id="472" w:author="Gary Kay" w:date="2018-03-11T14:20:00Z">
        <w:r w:rsidR="00DA7F6E">
          <w:t>se</w:t>
        </w:r>
      </w:ins>
      <w:ins w:id="473" w:author="Gary Kay" w:date="2018-03-11T14:19:00Z">
        <w:r w:rsidR="00DA7F6E">
          <w:t xml:space="preserve"> instructions leverage vim for </w:t>
        </w:r>
      </w:ins>
      <w:ins w:id="474" w:author="Gary Kay" w:date="2018-03-11T14:20:00Z">
        <w:r w:rsidR="00DA7F6E">
          <w:t>all</w:t>
        </w:r>
      </w:ins>
      <w:ins w:id="475" w:author="Gary Kay" w:date="2018-03-11T14:19:00Z">
        <w:r w:rsidR="00DA7F6E">
          <w:t xml:space="preserve"> editing.</w:t>
        </w:r>
      </w:ins>
      <w:del w:id="476" w:author="Gary Kay" w:date="2018-03-11T14:19:00Z">
        <w:r w:rsidDel="00DA7F6E">
          <w:delText>.</w:delText>
        </w:r>
      </w:del>
    </w:p>
    <w:p w14:paraId="2952D067" w14:textId="6911DB5A" w:rsidR="008245B1" w:rsidRDefault="008245B1" w:rsidP="006A2AE2"/>
    <w:p w14:paraId="6D190706" w14:textId="1A36DBCF" w:rsidR="008245B1" w:rsidRDefault="008245B1" w:rsidP="006A2AE2">
      <w:r>
        <w:t>From the SSH terminal/putty enter the command below</w:t>
      </w:r>
    </w:p>
    <w:p w14:paraId="459B59F5" w14:textId="73D6E9F6" w:rsidR="008245B1" w:rsidRDefault="008245B1" w:rsidP="006A2AE2"/>
    <w:p w14:paraId="56883B87" w14:textId="77777777" w:rsidR="008245B1" w:rsidRDefault="008245B1" w:rsidP="00DA7F6E">
      <w:pPr>
        <w:pStyle w:val="Code"/>
        <w:pPrChange w:id="477" w:author="Gary Kay" w:date="2018-03-11T14:18:00Z">
          <w:pPr>
            <w:pStyle w:val="Heading3"/>
          </w:pPr>
        </w:pPrChange>
      </w:pPr>
      <w:proofErr w:type="spellStart"/>
      <w:r w:rsidRPr="00DA7F6E">
        <w:rPr>
          <w:rPrChange w:id="478" w:author="Gary Kay" w:date="2018-03-11T14:18:00Z">
            <w:rPr>
              <w:highlight w:val="lightGray"/>
            </w:rPr>
          </w:rPrChange>
        </w:rPr>
        <w:t>vim</w:t>
      </w:r>
      <w:proofErr w:type="spellEnd"/>
      <w:r w:rsidRPr="00DA7F6E">
        <w:rPr>
          <w:rPrChange w:id="479" w:author="Gary Kay" w:date="2018-03-11T14:18:00Z">
            <w:rPr>
              <w:highlight w:val="lightGray"/>
            </w:rPr>
          </w:rPrChange>
        </w:rPr>
        <w:t xml:space="preserve"> ~/.</w:t>
      </w:r>
      <w:proofErr w:type="spellStart"/>
      <w:r w:rsidRPr="00DA7F6E">
        <w:rPr>
          <w:rPrChange w:id="480" w:author="Gary Kay" w:date="2018-03-11T14:18:00Z">
            <w:rPr>
              <w:highlight w:val="lightGray"/>
            </w:rPr>
          </w:rPrChange>
        </w:rPr>
        <w:t>ssh</w:t>
      </w:r>
      <w:proofErr w:type="spellEnd"/>
      <w:r w:rsidRPr="00DA7F6E">
        <w:rPr>
          <w:rPrChange w:id="481" w:author="Gary Kay" w:date="2018-03-11T14:18:00Z">
            <w:rPr>
              <w:highlight w:val="lightGray"/>
            </w:rPr>
          </w:rPrChange>
        </w:rPr>
        <w:t>/</w:t>
      </w:r>
      <w:proofErr w:type="spellStart"/>
      <w:r w:rsidRPr="00DA7F6E">
        <w:rPr>
          <w:rPrChange w:id="482" w:author="Gary Kay" w:date="2018-03-11T14:18:00Z">
            <w:rPr>
              <w:highlight w:val="lightGray"/>
            </w:rPr>
          </w:rPrChange>
        </w:rPr>
        <w:t>demokey.pem</w:t>
      </w:r>
      <w:proofErr w:type="spellEnd"/>
    </w:p>
    <w:p w14:paraId="2159D2BC" w14:textId="77777777" w:rsidR="008245B1" w:rsidRDefault="008245B1" w:rsidP="006A2AE2"/>
    <w:p w14:paraId="556602D3" w14:textId="54F80BF4" w:rsidR="002734B6" w:rsidRDefault="002734B6" w:rsidP="006A2AE2">
      <w:r>
        <w:t xml:space="preserve">You will then need to press ‘I’ for Insert and paste in the key followed by pressing the ‘esc’ key and typing </w:t>
      </w:r>
      <w:proofErr w:type="gramStart"/>
      <w:r>
        <w:t>‘:</w:t>
      </w:r>
      <w:proofErr w:type="spellStart"/>
      <w:r>
        <w:t>wq</w:t>
      </w:r>
      <w:proofErr w:type="spellEnd"/>
      <w:proofErr w:type="gramEnd"/>
      <w:r>
        <w:t>’</w:t>
      </w:r>
      <w:r w:rsidR="008245B1">
        <w:t xml:space="preserve"> and press enter</w:t>
      </w:r>
      <w:r>
        <w:t xml:space="preserve"> to save the file.</w:t>
      </w:r>
    </w:p>
    <w:p w14:paraId="710A4207" w14:textId="77777777" w:rsidR="002734B6" w:rsidRDefault="002734B6" w:rsidP="006A2AE2"/>
    <w:p w14:paraId="3193E8A0" w14:textId="7ABEC076" w:rsidR="002734B6" w:rsidRDefault="002734B6" w:rsidP="006A2AE2">
      <w:del w:id="483" w:author="Gary Kay" w:date="2018-03-11T14:20:00Z">
        <w:r w:rsidDel="00DA7F6E">
          <w:delText>We then need to g</w:delText>
        </w:r>
      </w:del>
      <w:ins w:id="484" w:author="Gary Kay" w:date="2018-03-11T14:20:00Z">
        <w:r w:rsidR="00DA7F6E">
          <w:t>G</w:t>
        </w:r>
      </w:ins>
      <w:r>
        <w:t>ive the SSH key the correct permissions</w:t>
      </w:r>
      <w:ins w:id="485" w:author="Gary Kay" w:date="2018-03-11T14:20:00Z">
        <w:r w:rsidR="00DA7F6E">
          <w:t>:</w:t>
        </w:r>
      </w:ins>
      <w:del w:id="486" w:author="Gary Kay" w:date="2018-03-11T14:20:00Z">
        <w:r w:rsidDel="00DA7F6E">
          <w:delText xml:space="preserve"> </w:delText>
        </w:r>
      </w:del>
    </w:p>
    <w:p w14:paraId="5F942F7F" w14:textId="77777777" w:rsidR="008245B1" w:rsidRDefault="008245B1" w:rsidP="006A2AE2"/>
    <w:p w14:paraId="12501320" w14:textId="77777777" w:rsidR="002734B6" w:rsidRDefault="002734B6" w:rsidP="00DA7F6E">
      <w:pPr>
        <w:pStyle w:val="Code"/>
        <w:pPrChange w:id="487" w:author="Gary Kay" w:date="2018-03-11T14:19:00Z">
          <w:pPr>
            <w:pStyle w:val="Heading3"/>
          </w:pPr>
        </w:pPrChange>
      </w:pPr>
      <w:proofErr w:type="spellStart"/>
      <w:r w:rsidRPr="00DA7F6E">
        <w:rPr>
          <w:rPrChange w:id="488" w:author="Gary Kay" w:date="2018-03-11T14:19:00Z">
            <w:rPr>
              <w:highlight w:val="lightGray"/>
            </w:rPr>
          </w:rPrChange>
        </w:rPr>
        <w:t>chmod</w:t>
      </w:r>
      <w:proofErr w:type="spellEnd"/>
      <w:r w:rsidRPr="00DA7F6E">
        <w:rPr>
          <w:rPrChange w:id="489" w:author="Gary Kay" w:date="2018-03-11T14:19:00Z">
            <w:rPr>
              <w:highlight w:val="lightGray"/>
            </w:rPr>
          </w:rPrChange>
        </w:rPr>
        <w:t xml:space="preserve"> 400 ~/.</w:t>
      </w:r>
      <w:proofErr w:type="spellStart"/>
      <w:r w:rsidRPr="00DA7F6E">
        <w:rPr>
          <w:rPrChange w:id="490" w:author="Gary Kay" w:date="2018-03-11T14:19:00Z">
            <w:rPr>
              <w:highlight w:val="lightGray"/>
            </w:rPr>
          </w:rPrChange>
        </w:rPr>
        <w:t>ssh</w:t>
      </w:r>
      <w:proofErr w:type="spellEnd"/>
      <w:r w:rsidRPr="00DA7F6E">
        <w:rPr>
          <w:rPrChange w:id="491" w:author="Gary Kay" w:date="2018-03-11T14:19:00Z">
            <w:rPr>
              <w:highlight w:val="lightGray"/>
            </w:rPr>
          </w:rPrChange>
        </w:rPr>
        <w:t>/</w:t>
      </w:r>
      <w:proofErr w:type="spellStart"/>
      <w:r w:rsidRPr="00DA7F6E">
        <w:rPr>
          <w:rPrChange w:id="492" w:author="Gary Kay" w:date="2018-03-11T14:19:00Z">
            <w:rPr>
              <w:highlight w:val="lightGray"/>
            </w:rPr>
          </w:rPrChange>
        </w:rPr>
        <w:t>demokey.pem</w:t>
      </w:r>
      <w:proofErr w:type="spellEnd"/>
    </w:p>
    <w:p w14:paraId="24FA73AA" w14:textId="77777777" w:rsidR="002734B6" w:rsidRDefault="002734B6" w:rsidP="006A2AE2"/>
    <w:p w14:paraId="37340DB6" w14:textId="74976F99" w:rsidR="002734B6" w:rsidRDefault="002734B6" w:rsidP="006A2AE2">
      <w:del w:id="493" w:author="Gary Kay" w:date="2018-03-11T14:21:00Z">
        <w:r w:rsidDel="00DA7F6E">
          <w:delText>We will then c</w:delText>
        </w:r>
      </w:del>
      <w:ins w:id="494" w:author="Gary Kay" w:date="2018-03-11T14:21:00Z">
        <w:r w:rsidR="00DA7F6E">
          <w:t>C</w:t>
        </w:r>
      </w:ins>
      <w:r>
        <w:t>lone the workshop repository to the home directory of the ec2-user</w:t>
      </w:r>
    </w:p>
    <w:p w14:paraId="39045545" w14:textId="77777777" w:rsidR="008245B1" w:rsidRDefault="008245B1" w:rsidP="00B930DD">
      <w:pPr>
        <w:pStyle w:val="Heading3"/>
        <w:rPr>
          <w:highlight w:val="lightGray"/>
        </w:rPr>
      </w:pPr>
    </w:p>
    <w:p w14:paraId="62FEC77F" w14:textId="52EF14F8" w:rsidR="002734B6" w:rsidRDefault="002734B6" w:rsidP="00DA7F6E">
      <w:pPr>
        <w:pStyle w:val="Code"/>
        <w:pPrChange w:id="495" w:author="Gary Kay" w:date="2018-03-11T14:19:00Z">
          <w:pPr>
            <w:pStyle w:val="Heading3"/>
          </w:pPr>
        </w:pPrChange>
      </w:pPr>
      <w:proofErr w:type="spellStart"/>
      <w:r w:rsidRPr="00DA7F6E">
        <w:rPr>
          <w:rPrChange w:id="496" w:author="Gary Kay" w:date="2018-03-11T14:19:00Z">
            <w:rPr>
              <w:highlight w:val="lightGray"/>
            </w:rPr>
          </w:rPrChange>
        </w:rPr>
        <w:t>git</w:t>
      </w:r>
      <w:proofErr w:type="spellEnd"/>
      <w:r w:rsidRPr="00DA7F6E">
        <w:rPr>
          <w:rPrChange w:id="497" w:author="Gary Kay" w:date="2018-03-11T14:19:00Z">
            <w:rPr>
              <w:highlight w:val="lightGray"/>
            </w:rPr>
          </w:rPrChange>
        </w:rPr>
        <w:t xml:space="preserve"> </w:t>
      </w:r>
      <w:proofErr w:type="spellStart"/>
      <w:r w:rsidRPr="00DA7F6E">
        <w:rPr>
          <w:rPrChange w:id="498" w:author="Gary Kay" w:date="2018-03-11T14:19:00Z">
            <w:rPr>
              <w:highlight w:val="lightGray"/>
            </w:rPr>
          </w:rPrChange>
        </w:rPr>
        <w:t>clone</w:t>
      </w:r>
      <w:proofErr w:type="spellEnd"/>
      <w:r w:rsidRPr="00DA7F6E">
        <w:rPr>
          <w:rPrChange w:id="499" w:author="Gary Kay" w:date="2018-03-11T14:19:00Z">
            <w:rPr>
              <w:highlight w:val="lightGray"/>
            </w:rPr>
          </w:rPrChange>
        </w:rPr>
        <w:t xml:space="preserve"> https://github.com/nmarchini/tf-01.git</w:t>
      </w:r>
    </w:p>
    <w:p w14:paraId="63383ECF" w14:textId="719911CC" w:rsidR="002734B6" w:rsidRDefault="002734B6" w:rsidP="006A2AE2">
      <w:r>
        <w:br/>
      </w:r>
      <w:del w:id="500" w:author="Gary Kay" w:date="2018-03-11T14:21:00Z">
        <w:r w:rsidDel="00DA7F6E">
          <w:delText>We then n</w:delText>
        </w:r>
      </w:del>
      <w:ins w:id="501" w:author="Gary Kay" w:date="2018-03-11T14:21:00Z">
        <w:r w:rsidR="00DA7F6E">
          <w:t>N</w:t>
        </w:r>
      </w:ins>
      <w:r>
        <w:t xml:space="preserve">avigate into the cloned folder and add the new hostnames of the app and </w:t>
      </w:r>
      <w:proofErr w:type="spellStart"/>
      <w:r>
        <w:t>db</w:t>
      </w:r>
      <w:proofErr w:type="spellEnd"/>
      <w:r>
        <w:t xml:space="preserve"> servers into our </w:t>
      </w:r>
      <w:proofErr w:type="spellStart"/>
      <w:r>
        <w:t>ansible</w:t>
      </w:r>
      <w:proofErr w:type="spellEnd"/>
      <w:r>
        <w:t xml:space="preserve"> inventory file (named hosts). </w:t>
      </w:r>
    </w:p>
    <w:p w14:paraId="23F90081" w14:textId="77777777" w:rsidR="008245B1" w:rsidRPr="00567F70" w:rsidRDefault="008245B1" w:rsidP="006A2AE2"/>
    <w:p w14:paraId="012F41CF" w14:textId="77777777" w:rsidR="0059153A" w:rsidRPr="00DA7F6E" w:rsidRDefault="0059153A" w:rsidP="00DA7F6E">
      <w:pPr>
        <w:pStyle w:val="Code"/>
        <w:rPr>
          <w:highlight w:val="lightGray"/>
        </w:rPr>
        <w:pPrChange w:id="502" w:author="Gary Kay" w:date="2018-03-11T14:19:00Z">
          <w:pPr>
            <w:pStyle w:val="Heading3"/>
          </w:pPr>
        </w:pPrChange>
      </w:pPr>
      <w:r w:rsidRPr="00DA7F6E">
        <w:rPr>
          <w:highlight w:val="lightGray"/>
        </w:rPr>
        <w:t>cd tf-01/</w:t>
      </w:r>
      <w:proofErr w:type="spellStart"/>
      <w:r w:rsidRPr="00DA7F6E">
        <w:rPr>
          <w:highlight w:val="lightGray"/>
        </w:rPr>
        <w:t>ansible</w:t>
      </w:r>
      <w:proofErr w:type="spellEnd"/>
    </w:p>
    <w:p w14:paraId="2C20E124" w14:textId="0CFC4CE9" w:rsidR="002734B6" w:rsidRPr="00DA7F6E" w:rsidRDefault="002734B6" w:rsidP="00DA7F6E">
      <w:pPr>
        <w:pStyle w:val="Code"/>
        <w:rPr>
          <w:rPrChange w:id="503" w:author="Gary Kay" w:date="2018-03-11T14:19:00Z">
            <w:rPr/>
          </w:rPrChange>
        </w:rPr>
        <w:pPrChange w:id="504" w:author="Gary Kay" w:date="2018-03-11T14:19:00Z">
          <w:pPr>
            <w:pStyle w:val="Heading3"/>
          </w:pPr>
        </w:pPrChange>
      </w:pPr>
      <w:proofErr w:type="spellStart"/>
      <w:r w:rsidRPr="00DA7F6E">
        <w:rPr>
          <w:highlight w:val="lightGray"/>
          <w:rPrChange w:id="505" w:author="Gary Kay" w:date="2018-03-11T14:19:00Z">
            <w:rPr>
              <w:highlight w:val="lightGray"/>
            </w:rPr>
          </w:rPrChange>
        </w:rPr>
        <w:t>vim</w:t>
      </w:r>
      <w:proofErr w:type="spellEnd"/>
      <w:r w:rsidRPr="00DA7F6E">
        <w:rPr>
          <w:highlight w:val="lightGray"/>
          <w:rPrChange w:id="506" w:author="Gary Kay" w:date="2018-03-11T14:19:00Z">
            <w:rPr>
              <w:highlight w:val="lightGray"/>
            </w:rPr>
          </w:rPrChange>
        </w:rPr>
        <w:t xml:space="preserve"> </w:t>
      </w:r>
      <w:proofErr w:type="spellStart"/>
      <w:r w:rsidRPr="00DA7F6E">
        <w:rPr>
          <w:highlight w:val="lightGray"/>
          <w:rPrChange w:id="507" w:author="Gary Kay" w:date="2018-03-11T14:19:00Z">
            <w:rPr>
              <w:highlight w:val="lightGray"/>
            </w:rPr>
          </w:rPrChange>
        </w:rPr>
        <w:t>hosts</w:t>
      </w:r>
      <w:proofErr w:type="spellEnd"/>
      <w:r w:rsidRPr="00DA7F6E">
        <w:rPr>
          <w:highlight w:val="lightGray"/>
          <w:rPrChange w:id="508" w:author="Gary Kay" w:date="2018-03-11T14:19:00Z">
            <w:rPr>
              <w:highlight w:val="lightGray"/>
            </w:rPr>
          </w:rPrChange>
        </w:rPr>
        <w:t xml:space="preserve"> </w:t>
      </w:r>
    </w:p>
    <w:p w14:paraId="56B041A5" w14:textId="77777777" w:rsidR="008245B1" w:rsidRDefault="008245B1" w:rsidP="00B930DD">
      <w:pPr>
        <w:pStyle w:val="Heading3"/>
      </w:pPr>
    </w:p>
    <w:p w14:paraId="22952A49" w14:textId="1CA37C0C" w:rsidR="008245B1" w:rsidRDefault="008245B1" w:rsidP="008245B1">
      <w:r>
        <w:t xml:space="preserve">You will need to update the IP </w:t>
      </w:r>
      <w:proofErr w:type="spellStart"/>
      <w:r>
        <w:t>address’s</w:t>
      </w:r>
      <w:proofErr w:type="spellEnd"/>
      <w:r>
        <w:t xml:space="preserve"> ‘127.0.0.1’ under the headers [</w:t>
      </w:r>
      <w:proofErr w:type="spellStart"/>
      <w:r>
        <w:t>appservers</w:t>
      </w:r>
      <w:proofErr w:type="spellEnd"/>
      <w:r>
        <w:t>] and [</w:t>
      </w:r>
      <w:proofErr w:type="spellStart"/>
      <w:r>
        <w:t>dbservers</w:t>
      </w:r>
      <w:proofErr w:type="spellEnd"/>
      <w:r>
        <w:t xml:space="preserve">] to the hostnames produced in the earlier terraform step e.g. </w:t>
      </w:r>
      <w:r w:rsidRPr="00567F70">
        <w:t>ip-172-16-16-6.eu-west-</w:t>
      </w:r>
      <w:proofErr w:type="gramStart"/>
      <w:r w:rsidRPr="00567F70">
        <w:t>2.compute</w:t>
      </w:r>
      <w:proofErr w:type="gramEnd"/>
      <w:r w:rsidRPr="00567F70">
        <w:t>.internal</w:t>
      </w:r>
      <w:r>
        <w:t xml:space="preserve">. You will then need to press ‘I’ for Insert and make the changes followed by ‘esc’ key and typing </w:t>
      </w:r>
      <w:proofErr w:type="gramStart"/>
      <w:r>
        <w:t>‘:</w:t>
      </w:r>
      <w:proofErr w:type="spellStart"/>
      <w:r>
        <w:t>wq</w:t>
      </w:r>
      <w:proofErr w:type="spellEnd"/>
      <w:proofErr w:type="gramEnd"/>
      <w:r>
        <w:t>’  and enter to save the file.</w:t>
      </w:r>
    </w:p>
    <w:p w14:paraId="46DAA05E" w14:textId="4C46FEFA" w:rsidR="0059153A" w:rsidRDefault="0059153A" w:rsidP="008245B1"/>
    <w:p w14:paraId="5AB0ABF0" w14:textId="6840606E" w:rsidR="0059153A" w:rsidRDefault="0059153A" w:rsidP="008245B1">
      <w:r>
        <w:t>The file should look like this once you are done</w:t>
      </w:r>
      <w:ins w:id="509" w:author="Gary Kay" w:date="2018-03-11T14:21:00Z">
        <w:r w:rsidR="00DA7F6E">
          <w:t xml:space="preserve"> (</w:t>
        </w:r>
      </w:ins>
      <w:del w:id="510" w:author="Gary Kay" w:date="2018-03-11T14:21:00Z">
        <w:r w:rsidDel="00DA7F6E">
          <w:delText xml:space="preserve">, </w:delText>
        </w:r>
      </w:del>
      <w:r>
        <w:t>your hostnames will be different from the image below</w:t>
      </w:r>
      <w:ins w:id="511" w:author="Gary Kay" w:date="2018-03-11T14:21:00Z">
        <w:r w:rsidR="00DA7F6E">
          <w:t>)</w:t>
        </w:r>
      </w:ins>
      <w:del w:id="512" w:author="Gary Kay" w:date="2018-03-11T14:21:00Z">
        <w:r w:rsidDel="00DA7F6E">
          <w:delText>.</w:delText>
        </w:r>
      </w:del>
    </w:p>
    <w:p w14:paraId="7D202A33" w14:textId="77777777" w:rsidR="0059153A" w:rsidRDefault="0059153A" w:rsidP="008245B1"/>
    <w:p w14:paraId="52B33EEB" w14:textId="27A0759B" w:rsidR="0059153A" w:rsidRPr="00567F70" w:rsidRDefault="0059153A" w:rsidP="008245B1">
      <w:r>
        <w:rPr>
          <w:noProof/>
        </w:rPr>
        <w:drawing>
          <wp:inline distT="0" distB="0" distL="0" distR="0" wp14:anchorId="51CC76CD" wp14:editId="29872FFE">
            <wp:extent cx="3860800" cy="115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9 at 23.42.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FCD2" w14:textId="77777777" w:rsidR="002734B6" w:rsidRPr="00567F70" w:rsidRDefault="002734B6" w:rsidP="00B930DD">
      <w:pPr>
        <w:pStyle w:val="Heading3"/>
      </w:pPr>
      <w:r>
        <w:rPr>
          <w:highlight w:val="lightGray"/>
        </w:rPr>
        <w:t xml:space="preserve"> </w:t>
      </w:r>
    </w:p>
    <w:p w14:paraId="7114B67D" w14:textId="42D345C3" w:rsidR="002734B6" w:rsidRDefault="002734B6" w:rsidP="006A2AE2">
      <w:r>
        <w:t xml:space="preserve">Once our inventory is populated and our SSH key is in place, we are ready to run </w:t>
      </w:r>
      <w:proofErr w:type="spellStart"/>
      <w:r>
        <w:t>ansible</w:t>
      </w:r>
      <w:proofErr w:type="spellEnd"/>
      <w:r>
        <w:t xml:space="preserve"> for the first time. There are a number of options being passed in here with the ‘</w:t>
      </w:r>
      <w:proofErr w:type="spellStart"/>
      <w:r>
        <w:t>ansible</w:t>
      </w:r>
      <w:proofErr w:type="spellEnd"/>
      <w:r>
        <w:t>-playbook’ command</w:t>
      </w:r>
    </w:p>
    <w:p w14:paraId="3E28161E" w14:textId="77777777" w:rsidR="008245B1" w:rsidRDefault="008245B1" w:rsidP="006A2AE2"/>
    <w:p w14:paraId="42A9CE13" w14:textId="77777777" w:rsidR="002734B6" w:rsidRDefault="002734B6" w:rsidP="006A2AE2">
      <w:pPr>
        <w:pStyle w:val="ListParagraph"/>
        <w:numPr>
          <w:ilvl w:val="0"/>
          <w:numId w:val="5"/>
        </w:numPr>
      </w:pPr>
      <w:r>
        <w:t xml:space="preserve">Playbook name: </w:t>
      </w:r>
      <w:proofErr w:type="spellStart"/>
      <w:r>
        <w:t>main.yml</w:t>
      </w:r>
      <w:proofErr w:type="spellEnd"/>
    </w:p>
    <w:p w14:paraId="075381B4" w14:textId="77777777" w:rsidR="002734B6" w:rsidRDefault="002734B6" w:rsidP="006A2AE2">
      <w:pPr>
        <w:pStyle w:val="ListParagraph"/>
        <w:numPr>
          <w:ilvl w:val="0"/>
          <w:numId w:val="5"/>
        </w:numPr>
      </w:pPr>
      <w:r>
        <w:t xml:space="preserve">Private key: </w:t>
      </w:r>
      <w:proofErr w:type="spellStart"/>
      <w:r>
        <w:t>demokey.pem</w:t>
      </w:r>
      <w:proofErr w:type="spellEnd"/>
    </w:p>
    <w:p w14:paraId="29A37EDB" w14:textId="77777777" w:rsidR="002734B6" w:rsidRDefault="002734B6" w:rsidP="006A2AE2">
      <w:pPr>
        <w:pStyle w:val="ListParagraph"/>
        <w:numPr>
          <w:ilvl w:val="0"/>
          <w:numId w:val="5"/>
        </w:numPr>
      </w:pPr>
      <w:r>
        <w:t>Username: ec2-user</w:t>
      </w:r>
    </w:p>
    <w:p w14:paraId="00464E56" w14:textId="77777777" w:rsidR="002734B6" w:rsidRDefault="002734B6" w:rsidP="006A2AE2">
      <w:pPr>
        <w:pStyle w:val="ListParagraph"/>
        <w:numPr>
          <w:ilvl w:val="0"/>
          <w:numId w:val="5"/>
        </w:numPr>
      </w:pPr>
      <w:r>
        <w:t>Inventory: hosts</w:t>
      </w:r>
    </w:p>
    <w:p w14:paraId="2437E441" w14:textId="36EEA96B" w:rsidR="002734B6" w:rsidRDefault="00A415AB" w:rsidP="006A2AE2">
      <w:pPr>
        <w:pStyle w:val="ListParagraph"/>
        <w:numPr>
          <w:ilvl w:val="0"/>
          <w:numId w:val="5"/>
        </w:numPr>
      </w:pPr>
      <w:r>
        <w:t>DB Hostname</w:t>
      </w:r>
      <w:r w:rsidR="002734B6">
        <w:t xml:space="preserve">: the hostname of the </w:t>
      </w:r>
      <w:proofErr w:type="spellStart"/>
      <w:r w:rsidR="002734B6">
        <w:t>mongodb</w:t>
      </w:r>
      <w:proofErr w:type="spellEnd"/>
      <w:r w:rsidR="002734B6">
        <w:t xml:space="preserve"> server in your stack</w:t>
      </w:r>
    </w:p>
    <w:p w14:paraId="5DF1B4A1" w14:textId="77777777" w:rsidR="00A415AB" w:rsidRDefault="00A415AB" w:rsidP="00A415AB">
      <w:pPr>
        <w:shd w:val="clear" w:color="auto" w:fill="FFFFFF"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autoSpaceDE/>
        <w:autoSpaceDN/>
        <w:adjustRightInd/>
        <w:spacing w:before="40"/>
        <w:ind w:left="720"/>
        <w:outlineLvl w:val="2"/>
        <w:rPr>
          <w:rFonts w:ascii="Consolas" w:eastAsia="Times New Roman" w:hAnsi="Consolas" w:cs="Consolas"/>
          <w:b/>
          <w:bCs/>
          <w:color w:val="6888C9"/>
          <w:sz w:val="22"/>
          <w:szCs w:val="22"/>
          <w:shd w:val="clear" w:color="auto" w:fill="DEB7CA"/>
          <w:lang w:val="en-US"/>
        </w:rPr>
      </w:pPr>
    </w:p>
    <w:p w14:paraId="0F3C4F22" w14:textId="20AF7707" w:rsidR="002734B6" w:rsidRPr="00DA7F6E" w:rsidRDefault="00A415AB" w:rsidP="00DA7F6E">
      <w:pPr>
        <w:pStyle w:val="Code"/>
        <w:rPr>
          <w:rPrChange w:id="513" w:author="Gary Kay" w:date="2018-03-11T14:21:00Z">
            <w:rPr>
              <w:highlight w:val="lightGray"/>
            </w:rPr>
          </w:rPrChange>
        </w:rPr>
        <w:pPrChange w:id="514" w:author="Gary Kay" w:date="2018-03-11T14:22:00Z">
          <w:pPr>
            <w:pStyle w:val="Heading3"/>
          </w:pPr>
        </w:pPrChange>
      </w:pPr>
      <w:r w:rsidRPr="00DA7F6E">
        <w:rPr>
          <w:rPrChange w:id="515" w:author="Gary Kay" w:date="2018-03-11T14:21:00Z">
            <w:rPr>
              <w:highlight w:val="lightGray"/>
            </w:rPr>
          </w:rPrChange>
        </w:rPr>
        <w:t>ANSIBLE_HOST_KEY_CHECKING=</w:t>
      </w:r>
      <w:proofErr w:type="spellStart"/>
      <w:r w:rsidRPr="00DA7F6E">
        <w:rPr>
          <w:rPrChange w:id="516" w:author="Gary Kay" w:date="2018-03-11T14:21:00Z">
            <w:rPr>
              <w:highlight w:val="lightGray"/>
            </w:rPr>
          </w:rPrChange>
        </w:rPr>
        <w:t>False</w:t>
      </w:r>
      <w:proofErr w:type="spellEnd"/>
      <w:r w:rsidRPr="00DA7F6E">
        <w:rPr>
          <w:rPrChange w:id="517" w:author="Gary Kay" w:date="2018-03-11T14:21:00Z">
            <w:rPr>
              <w:highlight w:val="lightGray"/>
            </w:rPr>
          </w:rPrChange>
        </w:rPr>
        <w:t xml:space="preserve"> </w:t>
      </w:r>
      <w:proofErr w:type="spellStart"/>
      <w:r w:rsidRPr="00DA7F6E">
        <w:rPr>
          <w:rPrChange w:id="518" w:author="Gary Kay" w:date="2018-03-11T14:21:00Z">
            <w:rPr>
              <w:highlight w:val="lightGray"/>
            </w:rPr>
          </w:rPrChange>
        </w:rPr>
        <w:t>an</w:t>
      </w:r>
      <w:r w:rsidR="00552DE5" w:rsidRPr="00DA7F6E">
        <w:rPr>
          <w:rPrChange w:id="519" w:author="Gary Kay" w:date="2018-03-11T14:21:00Z">
            <w:rPr>
              <w:highlight w:val="lightGray"/>
            </w:rPr>
          </w:rPrChange>
        </w:rPr>
        <w:t>sible-playbook</w:t>
      </w:r>
      <w:proofErr w:type="spellEnd"/>
      <w:r w:rsidR="00552DE5" w:rsidRPr="00DA7F6E">
        <w:rPr>
          <w:rPrChange w:id="520" w:author="Gary Kay" w:date="2018-03-11T14:21:00Z">
            <w:rPr>
              <w:highlight w:val="lightGray"/>
            </w:rPr>
          </w:rPrChange>
        </w:rPr>
        <w:t xml:space="preserve"> </w:t>
      </w:r>
      <w:proofErr w:type="spellStart"/>
      <w:r w:rsidR="00552DE5" w:rsidRPr="00DA7F6E">
        <w:rPr>
          <w:rPrChange w:id="521" w:author="Gary Kay" w:date="2018-03-11T14:21:00Z">
            <w:rPr>
              <w:highlight w:val="lightGray"/>
            </w:rPr>
          </w:rPrChange>
        </w:rPr>
        <w:t>main.yml</w:t>
      </w:r>
      <w:proofErr w:type="spellEnd"/>
      <w:r w:rsidR="00552DE5" w:rsidRPr="00DA7F6E">
        <w:rPr>
          <w:rPrChange w:id="522" w:author="Gary Kay" w:date="2018-03-11T14:21:00Z">
            <w:rPr>
              <w:highlight w:val="lightGray"/>
            </w:rPr>
          </w:rPrChange>
        </w:rPr>
        <w:t xml:space="preserve"> --private-</w:t>
      </w:r>
      <w:proofErr w:type="spellStart"/>
      <w:r w:rsidR="00552DE5" w:rsidRPr="00DA7F6E">
        <w:rPr>
          <w:rPrChange w:id="523" w:author="Gary Kay" w:date="2018-03-11T14:21:00Z">
            <w:rPr>
              <w:highlight w:val="lightGray"/>
            </w:rPr>
          </w:rPrChange>
        </w:rPr>
        <w:t>key</w:t>
      </w:r>
      <w:proofErr w:type="spellEnd"/>
      <w:r w:rsidR="00552DE5" w:rsidRPr="00DA7F6E">
        <w:rPr>
          <w:rPrChange w:id="524" w:author="Gary Kay" w:date="2018-03-11T14:21:00Z">
            <w:rPr>
              <w:highlight w:val="lightGray"/>
            </w:rPr>
          </w:rPrChange>
        </w:rPr>
        <w:t>=~/.</w:t>
      </w:r>
      <w:proofErr w:type="spellStart"/>
      <w:r w:rsidR="00552DE5" w:rsidRPr="00DA7F6E">
        <w:rPr>
          <w:rPrChange w:id="525" w:author="Gary Kay" w:date="2018-03-11T14:21:00Z">
            <w:rPr>
              <w:highlight w:val="lightGray"/>
            </w:rPr>
          </w:rPrChange>
        </w:rPr>
        <w:t>ssh</w:t>
      </w:r>
      <w:proofErr w:type="spellEnd"/>
      <w:r w:rsidR="00552DE5" w:rsidRPr="00DA7F6E">
        <w:rPr>
          <w:rPrChange w:id="526" w:author="Gary Kay" w:date="2018-03-11T14:21:00Z">
            <w:rPr>
              <w:highlight w:val="lightGray"/>
            </w:rPr>
          </w:rPrChange>
        </w:rPr>
        <w:t>/</w:t>
      </w:r>
      <w:proofErr w:type="spellStart"/>
      <w:r w:rsidR="00552DE5" w:rsidRPr="00DA7F6E">
        <w:rPr>
          <w:rPrChange w:id="527" w:author="Gary Kay" w:date="2018-03-11T14:21:00Z">
            <w:rPr>
              <w:highlight w:val="lightGray"/>
            </w:rPr>
          </w:rPrChange>
        </w:rPr>
        <w:t>demokey.pem</w:t>
      </w:r>
      <w:proofErr w:type="spellEnd"/>
      <w:r w:rsidR="00552DE5" w:rsidRPr="00DA7F6E">
        <w:rPr>
          <w:rPrChange w:id="528" w:author="Gary Kay" w:date="2018-03-11T14:21:00Z">
            <w:rPr>
              <w:highlight w:val="lightGray"/>
            </w:rPr>
          </w:rPrChange>
        </w:rPr>
        <w:t xml:space="preserve"> --</w:t>
      </w:r>
      <w:proofErr w:type="spellStart"/>
      <w:r w:rsidR="00552DE5" w:rsidRPr="00DA7F6E">
        <w:rPr>
          <w:rPrChange w:id="529" w:author="Gary Kay" w:date="2018-03-11T14:21:00Z">
            <w:rPr>
              <w:highlight w:val="lightGray"/>
            </w:rPr>
          </w:rPrChange>
        </w:rPr>
        <w:t>user</w:t>
      </w:r>
      <w:proofErr w:type="spellEnd"/>
      <w:r w:rsidR="00552DE5" w:rsidRPr="00DA7F6E">
        <w:rPr>
          <w:rPrChange w:id="530" w:author="Gary Kay" w:date="2018-03-11T14:21:00Z">
            <w:rPr>
              <w:highlight w:val="lightGray"/>
            </w:rPr>
          </w:rPrChange>
        </w:rPr>
        <w:t xml:space="preserve"> ec2-user -i </w:t>
      </w:r>
      <w:proofErr w:type="spellStart"/>
      <w:r w:rsidR="00552DE5" w:rsidRPr="00DA7F6E">
        <w:rPr>
          <w:rPrChange w:id="531" w:author="Gary Kay" w:date="2018-03-11T14:21:00Z">
            <w:rPr>
              <w:highlight w:val="lightGray"/>
            </w:rPr>
          </w:rPrChange>
        </w:rPr>
        <w:t>hosts</w:t>
      </w:r>
      <w:proofErr w:type="spellEnd"/>
      <w:r w:rsidR="00552DE5" w:rsidRPr="00DA7F6E">
        <w:rPr>
          <w:rPrChange w:id="532" w:author="Gary Kay" w:date="2018-03-11T14:21:00Z">
            <w:rPr>
              <w:highlight w:val="lightGray"/>
            </w:rPr>
          </w:rPrChange>
        </w:rPr>
        <w:t xml:space="preserve"> --extra-vars "</w:t>
      </w:r>
      <w:proofErr w:type="spellStart"/>
      <w:r w:rsidR="008B39A1" w:rsidRPr="00DA7F6E">
        <w:rPr>
          <w:rPrChange w:id="533" w:author="Gary Kay" w:date="2018-03-11T14:21:00Z">
            <w:rPr>
              <w:highlight w:val="lightGray"/>
            </w:rPr>
          </w:rPrChange>
        </w:rPr>
        <w:t>db_url</w:t>
      </w:r>
      <w:proofErr w:type="spellEnd"/>
      <w:r w:rsidR="008B39A1" w:rsidRPr="00DA7F6E">
        <w:rPr>
          <w:rPrChange w:id="534" w:author="Gary Kay" w:date="2018-03-11T14:21:00Z">
            <w:rPr>
              <w:highlight w:val="lightGray"/>
            </w:rPr>
          </w:rPrChange>
        </w:rPr>
        <w:t>=</w:t>
      </w:r>
      <w:r w:rsidR="008B39A1" w:rsidRPr="00DA7F6E">
        <w:rPr>
          <w:highlight w:val="yellow"/>
          <w:rPrChange w:id="535" w:author="Gary Kay" w:date="2018-03-11T14:22:00Z">
            <w:rPr>
              <w:highlight w:val="lightGray"/>
            </w:rPr>
          </w:rPrChange>
        </w:rPr>
        <w:t>&lt;</w:t>
      </w:r>
      <w:r w:rsidR="002734B6" w:rsidRPr="00DA7F6E">
        <w:rPr>
          <w:color w:val="000000" w:themeColor="text1"/>
          <w:highlight w:val="yellow"/>
          <w:rPrChange w:id="536" w:author="Gary Kay" w:date="2018-03-11T14:22:00Z">
            <w:rPr>
              <w:color w:val="000000" w:themeColor="text1"/>
              <w:highlight w:val="lightGray"/>
            </w:rPr>
          </w:rPrChange>
        </w:rPr>
        <w:t>DB</w:t>
      </w:r>
      <w:r w:rsidR="008B39A1" w:rsidRPr="00DA7F6E">
        <w:rPr>
          <w:highlight w:val="yellow"/>
          <w:rPrChange w:id="537" w:author="Gary Kay" w:date="2018-03-11T14:22:00Z">
            <w:rPr>
              <w:highlight w:val="lightGray"/>
            </w:rPr>
          </w:rPrChange>
        </w:rPr>
        <w:t>_HOSTNAME</w:t>
      </w:r>
      <w:r w:rsidR="00552DE5" w:rsidRPr="00DA7F6E">
        <w:rPr>
          <w:highlight w:val="yellow"/>
          <w:rPrChange w:id="538" w:author="Gary Kay" w:date="2018-03-11T14:22:00Z">
            <w:rPr>
              <w:highlight w:val="lightGray"/>
            </w:rPr>
          </w:rPrChange>
        </w:rPr>
        <w:t>&gt;</w:t>
      </w:r>
      <w:r w:rsidR="00552DE5" w:rsidRPr="00DA7F6E">
        <w:rPr>
          <w:rPrChange w:id="539" w:author="Gary Kay" w:date="2018-03-11T14:21:00Z">
            <w:rPr>
              <w:highlight w:val="lightGray"/>
            </w:rPr>
          </w:rPrChange>
        </w:rPr>
        <w:t>"</w:t>
      </w:r>
      <w:r w:rsidR="002734B6" w:rsidRPr="00DA7F6E">
        <w:rPr>
          <w:rPrChange w:id="540" w:author="Gary Kay" w:date="2018-03-11T14:21:00Z">
            <w:rPr>
              <w:highlight w:val="lightGray"/>
            </w:rPr>
          </w:rPrChange>
        </w:rPr>
        <w:t xml:space="preserve"> </w:t>
      </w:r>
    </w:p>
    <w:p w14:paraId="3DC2C975" w14:textId="77777777" w:rsidR="008245B1" w:rsidRDefault="008245B1" w:rsidP="008245B1"/>
    <w:p w14:paraId="1179F557" w14:textId="7CE1E929" w:rsidR="008245B1" w:rsidRDefault="008245B1" w:rsidP="008245B1">
      <w:r w:rsidRPr="008245B1">
        <w:t xml:space="preserve">Once the </w:t>
      </w:r>
      <w:proofErr w:type="spellStart"/>
      <w:r>
        <w:t>Ansible</w:t>
      </w:r>
      <w:proofErr w:type="spellEnd"/>
      <w:r>
        <w:t xml:space="preserve"> play book has finished the application and database will have been deployed. It will take a few minutes for the AWS load-balancer health check to become healthy so wait a little while before you move on to the final instruction.</w:t>
      </w:r>
    </w:p>
    <w:p w14:paraId="01BAD3FE" w14:textId="776361C1" w:rsidR="008245B1" w:rsidRDefault="008245B1" w:rsidP="008245B1"/>
    <w:p w14:paraId="3AAA28F2" w14:textId="02F108A0" w:rsidR="008245B1" w:rsidRPr="008245B1" w:rsidRDefault="008245B1" w:rsidP="008245B1">
      <w:pPr>
        <w:rPr>
          <w:b/>
          <w:color w:val="444444"/>
        </w:rPr>
      </w:pPr>
      <w:r w:rsidRPr="008245B1">
        <w:rPr>
          <w:b/>
        </w:rPr>
        <w:t>Test the site</w:t>
      </w:r>
    </w:p>
    <w:p w14:paraId="17B49216" w14:textId="73E4905A" w:rsidR="002734B6" w:rsidRDefault="002734B6" w:rsidP="006A2AE2"/>
    <w:p w14:paraId="2282CFAD" w14:textId="4CFDC072" w:rsidR="008245B1" w:rsidRPr="00170746" w:rsidRDefault="008245B1" w:rsidP="006A2AE2">
      <w:r>
        <w:t>From a web browser on your local machine navigate to the DNS name of the web-</w:t>
      </w:r>
      <w:proofErr w:type="spellStart"/>
      <w:r>
        <w:t>elb</w:t>
      </w:r>
      <w:proofErr w:type="spellEnd"/>
      <w:r>
        <w:t xml:space="preserve"> that you noted down earlier. This will display </w:t>
      </w:r>
      <w:del w:id="541" w:author="Gary Kay" w:date="2018-03-11T14:22:00Z">
        <w:r w:rsidDel="00DA7F6E">
          <w:delText xml:space="preserve">a </w:delText>
        </w:r>
      </w:del>
      <w:proofErr w:type="gramStart"/>
      <w:r>
        <w:t>the</w:t>
      </w:r>
      <w:proofErr w:type="gramEnd"/>
      <w:r>
        <w:t xml:space="preserve"> application that was just deployed. </w:t>
      </w:r>
    </w:p>
    <w:p w14:paraId="05551B74" w14:textId="77777777" w:rsidR="006218FB" w:rsidRDefault="006218FB" w:rsidP="006A2AE2">
      <w:bookmarkStart w:id="542" w:name="_GoBack"/>
      <w:bookmarkEnd w:id="542"/>
    </w:p>
    <w:sectPr w:rsidR="006218FB">
      <w:footerReference w:type="default" r:id="rId14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Gary Kay" w:date="2018-03-10T18:42:00Z" w:initials="GK">
    <w:p w14:paraId="50BA79BF" w14:textId="0AC03F20" w:rsidR="00D4010F" w:rsidRDefault="00D4010F">
      <w:pPr>
        <w:pStyle w:val="CommentText"/>
      </w:pPr>
      <w:r>
        <w:rPr>
          <w:rStyle w:val="CommentReference"/>
        </w:rPr>
        <w:annotationRef/>
      </w:r>
      <w:r>
        <w:t xml:space="preserve">Should this be ec2-user? Or the </w:t>
      </w:r>
      <w:proofErr w:type="spellStart"/>
      <w:r>
        <w:t>labuser</w:t>
      </w:r>
      <w:r>
        <w:rPr>
          <w:i/>
        </w:rPr>
        <w:t>n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BA79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BA79BF" w16cid:durableId="1E4EA5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5E83A" w14:textId="77777777" w:rsidR="0003276D" w:rsidRDefault="0003276D" w:rsidP="006A2AE2">
      <w:r>
        <w:separator/>
      </w:r>
    </w:p>
    <w:p w14:paraId="644ACBF0" w14:textId="77777777" w:rsidR="0003276D" w:rsidRDefault="0003276D" w:rsidP="006A2AE2"/>
  </w:endnote>
  <w:endnote w:type="continuationSeparator" w:id="0">
    <w:p w14:paraId="2B8CB2FC" w14:textId="77777777" w:rsidR="0003276D" w:rsidRDefault="0003276D" w:rsidP="006A2AE2">
      <w:r>
        <w:continuationSeparator/>
      </w:r>
    </w:p>
    <w:p w14:paraId="4FBB3F4B" w14:textId="77777777" w:rsidR="0003276D" w:rsidRDefault="0003276D" w:rsidP="006A2A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FEE1F" w14:textId="77777777" w:rsidR="006218FB" w:rsidRDefault="006F438B" w:rsidP="006A2AE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17C2D" w14:textId="77777777" w:rsidR="0003276D" w:rsidRDefault="0003276D" w:rsidP="006A2AE2">
      <w:r>
        <w:separator/>
      </w:r>
    </w:p>
    <w:p w14:paraId="61A582D8" w14:textId="77777777" w:rsidR="0003276D" w:rsidRDefault="0003276D" w:rsidP="006A2AE2"/>
  </w:footnote>
  <w:footnote w:type="continuationSeparator" w:id="0">
    <w:p w14:paraId="0A83D538" w14:textId="77777777" w:rsidR="0003276D" w:rsidRDefault="0003276D" w:rsidP="006A2AE2">
      <w:r>
        <w:continuationSeparator/>
      </w:r>
    </w:p>
    <w:p w14:paraId="7E97864E" w14:textId="77777777" w:rsidR="0003276D" w:rsidRDefault="0003276D" w:rsidP="006A2A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4755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4D3527D8"/>
    <w:multiLevelType w:val="hybridMultilevel"/>
    <w:tmpl w:val="6374B6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864B19"/>
    <w:multiLevelType w:val="hybridMultilevel"/>
    <w:tmpl w:val="A28C48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B417BF"/>
    <w:multiLevelType w:val="hybridMultilevel"/>
    <w:tmpl w:val="D40C6B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8D306E"/>
    <w:multiLevelType w:val="hybridMultilevel"/>
    <w:tmpl w:val="4E407B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E42C1F"/>
    <w:multiLevelType w:val="hybridMultilevel"/>
    <w:tmpl w:val="D1C4D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F01E7B"/>
    <w:multiLevelType w:val="hybridMultilevel"/>
    <w:tmpl w:val="F79A89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ry Kay">
    <w15:presenceInfo w15:providerId="Windows Live" w15:userId="12a15069-6090-4584-a220-8c69b15800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C8"/>
    <w:rsid w:val="0003276D"/>
    <w:rsid w:val="00041D33"/>
    <w:rsid w:val="00062E5F"/>
    <w:rsid w:val="000750C2"/>
    <w:rsid w:val="001248AB"/>
    <w:rsid w:val="00195D49"/>
    <w:rsid w:val="001F274B"/>
    <w:rsid w:val="00257393"/>
    <w:rsid w:val="002734B6"/>
    <w:rsid w:val="0028356A"/>
    <w:rsid w:val="002A4D00"/>
    <w:rsid w:val="002B1D10"/>
    <w:rsid w:val="002D6177"/>
    <w:rsid w:val="00355A23"/>
    <w:rsid w:val="003E365F"/>
    <w:rsid w:val="00432675"/>
    <w:rsid w:val="004B3A50"/>
    <w:rsid w:val="004E2762"/>
    <w:rsid w:val="004F4AF1"/>
    <w:rsid w:val="00552DE5"/>
    <w:rsid w:val="0058798C"/>
    <w:rsid w:val="0059153A"/>
    <w:rsid w:val="006218FB"/>
    <w:rsid w:val="006A2AE2"/>
    <w:rsid w:val="006D49C8"/>
    <w:rsid w:val="006D7707"/>
    <w:rsid w:val="006E2870"/>
    <w:rsid w:val="006F438B"/>
    <w:rsid w:val="007725C3"/>
    <w:rsid w:val="007A39D5"/>
    <w:rsid w:val="008245B1"/>
    <w:rsid w:val="0083460D"/>
    <w:rsid w:val="00855F6C"/>
    <w:rsid w:val="00865973"/>
    <w:rsid w:val="008844C1"/>
    <w:rsid w:val="008B2216"/>
    <w:rsid w:val="008B39A1"/>
    <w:rsid w:val="008B3A29"/>
    <w:rsid w:val="008F68AC"/>
    <w:rsid w:val="009416D9"/>
    <w:rsid w:val="00983B10"/>
    <w:rsid w:val="009A4421"/>
    <w:rsid w:val="00A17549"/>
    <w:rsid w:val="00A415AB"/>
    <w:rsid w:val="00A9334B"/>
    <w:rsid w:val="00B73125"/>
    <w:rsid w:val="00B86BCF"/>
    <w:rsid w:val="00B930DD"/>
    <w:rsid w:val="00C32AEE"/>
    <w:rsid w:val="00C860AE"/>
    <w:rsid w:val="00D0528D"/>
    <w:rsid w:val="00D4010F"/>
    <w:rsid w:val="00D50F4C"/>
    <w:rsid w:val="00DA7F6E"/>
    <w:rsid w:val="00DE7F9C"/>
    <w:rsid w:val="00E479C6"/>
    <w:rsid w:val="00EA0C89"/>
    <w:rsid w:val="00EE741B"/>
    <w:rsid w:val="00F276DA"/>
    <w:rsid w:val="00F75DD2"/>
    <w:rsid w:val="00FA1FBA"/>
    <w:rsid w:val="00FA2FCD"/>
    <w:rsid w:val="00FB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DF8F"/>
  <w15:chartTrackingRefBased/>
  <w15:docId w15:val="{C4767472-FD55-F54B-8F98-91535C48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AE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0"/>
    </w:pPr>
    <w:rPr>
      <w:rFonts w:asciiTheme="majorHAnsi" w:eastAsiaTheme="majorEastAsia" w:hAnsiTheme="majorHAnsi" w:cstheme="majorBidi"/>
      <w:color w:val="2E2E2E" w:themeColor="accent2"/>
      <w:sz w:val="24"/>
      <w:szCs w:val="26"/>
      <w:lang w:val="en-GB" w:eastAsia="en-US"/>
    </w:rPr>
  </w:style>
  <w:style w:type="paragraph" w:styleId="Heading1">
    <w:name w:val="heading 1"/>
    <w:basedOn w:val="Normal"/>
    <w:link w:val="Heading1Char"/>
    <w:uiPriority w:val="9"/>
    <w:qFormat/>
    <w:rsid w:val="006A2AE2"/>
    <w:pPr>
      <w:numPr>
        <w:numId w:val="1"/>
      </w:numPr>
      <w:spacing w:before="600" w:after="60"/>
      <w:outlineLvl w:val="0"/>
    </w:pPr>
    <w:rPr>
      <w:rFonts w:eastAsiaTheme="minorHAnsi" w:cstheme="minorBidi"/>
      <w:b/>
      <w:caps/>
      <w:spacing w:val="14"/>
      <w:sz w:val="32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6A2AE2"/>
    <w:pPr>
      <w:spacing w:before="40" w:after="120" w:line="288" w:lineRule="auto"/>
      <w:outlineLvl w:val="1"/>
    </w:pPr>
    <w:rPr>
      <w:b/>
      <w:sz w:val="28"/>
      <w:u w:val="single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B86BCF"/>
    <w:pPr>
      <w:spacing w:before="40" w:line="288" w:lineRule="auto"/>
      <w:outlineLvl w:val="2"/>
      <w:pPrChange w:id="0" w:author="Gary Kay" w:date="2018-03-11T14:06:00Z"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autoSpaceDE w:val="0"/>
          <w:autoSpaceDN w:val="0"/>
          <w:adjustRightInd w:val="0"/>
          <w:spacing w:before="40" w:line="288" w:lineRule="auto"/>
          <w:ind w:left="720"/>
          <w:outlineLvl w:val="2"/>
        </w:pPr>
      </w:pPrChange>
    </w:pPr>
    <w:rPr>
      <w:rFonts w:ascii="Cambria" w:hAnsi="Cambria" w:cs="Courier New"/>
      <w:b/>
      <w:bCs/>
      <w:color w:val="444444"/>
      <w:szCs w:val="21"/>
      <w:rPrChange w:id="0" w:author="Gary Kay" w:date="2018-03-11T14:06:00Z">
        <w:rPr>
          <w:rFonts w:ascii="Monaco" w:eastAsiaTheme="majorEastAsia" w:hAnsi="Monaco" w:cs="Courier New"/>
          <w:b/>
          <w:bCs/>
          <w:color w:val="444444"/>
          <w:sz w:val="21"/>
          <w:szCs w:val="21"/>
          <w:lang w:val="en-GB" w:eastAsia="en-US" w:bidi="ar-SA"/>
        </w:rPr>
      </w:rPrChange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/>
      <w:ind w:left="1440"/>
      <w:outlineLvl w:val="3"/>
    </w:pPr>
    <w:rPr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/>
      <w:outlineLvl w:val="4"/>
    </w:pPr>
    <w:rPr>
      <w:i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iCs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E2"/>
    <w:rPr>
      <w:rFonts w:asciiTheme="majorHAnsi" w:hAnsiTheme="majorHAnsi"/>
      <w:b/>
      <w:caps/>
      <w:color w:val="2E2E2E" w:themeColor="accent2"/>
      <w:spacing w:val="14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A2AE2"/>
    <w:rPr>
      <w:rFonts w:asciiTheme="majorHAnsi" w:eastAsiaTheme="majorEastAsia" w:hAnsiTheme="majorHAnsi" w:cstheme="majorBidi"/>
      <w:b/>
      <w:color w:val="2E2E2E" w:themeColor="accent2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BCF"/>
    <w:rPr>
      <w:rFonts w:ascii="Cambria" w:eastAsiaTheme="majorEastAsia" w:hAnsi="Cambria" w:cs="Courier New"/>
      <w:b/>
      <w:bCs/>
      <w:color w:val="444444"/>
      <w:sz w:val="24"/>
      <w:szCs w:val="21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caps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9C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9C8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9C8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9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2734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1FBA"/>
    <w:rPr>
      <w:color w:val="2B8073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0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C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C89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C89"/>
    <w:rPr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C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89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415A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ode">
    <w:name w:val="Code"/>
    <w:basedOn w:val="BlockText"/>
    <w:qFormat/>
    <w:rsid w:val="00B930DD"/>
    <w:pPr>
      <w:shd w:val="pct12" w:color="auto" w:fill="auto"/>
      <w:ind w:left="0" w:right="0"/>
      <w:pPrChange w:id="1" w:author="Gary Kay" w:date="2018-03-11T14:04:00Z">
        <w:pPr>
          <w:pBdr>
            <w:top w:val="single" w:sz="2" w:space="10" w:color="707070" w:themeColor="accent1"/>
            <w:left w:val="single" w:sz="2" w:space="10" w:color="707070" w:themeColor="accent1"/>
            <w:bottom w:val="single" w:sz="2" w:space="10" w:color="707070" w:themeColor="accent1"/>
            <w:right w:val="single" w:sz="2" w:space="10" w:color="707070" w:themeColor="accent1"/>
          </w:pBd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autoSpaceDE w:val="0"/>
          <w:autoSpaceDN w:val="0"/>
          <w:adjustRightInd w:val="0"/>
          <w:ind w:left="1152" w:right="1152"/>
        </w:pPr>
      </w:pPrChange>
    </w:pPr>
    <w:rPr>
      <w:rFonts w:ascii="Monaco" w:eastAsia="Times New Roman" w:hAnsi="Monaco" w:cs="Times New Roman (Body CS)"/>
      <w:i w:val="0"/>
      <w:color w:val="002060"/>
      <w:sz w:val="21"/>
      <w:lang w:val="sv-SE"/>
      <w:rPrChange w:id="1" w:author="Gary Kay" w:date="2018-03-11T14:04:00Z">
        <w:rPr>
          <w:rFonts w:ascii="Monaco" w:hAnsi="Monaco" w:cstheme="minorBidi"/>
          <w:i/>
          <w:iCs/>
          <w:color w:val="707070" w:themeColor="accent1"/>
          <w:sz w:val="24"/>
          <w:szCs w:val="26"/>
          <w:lang w:val="sv-SE" w:eastAsia="en-US" w:bidi="ar-SA"/>
        </w:rPr>
      </w:rPrChange>
    </w:rPr>
  </w:style>
  <w:style w:type="paragraph" w:styleId="BlockText">
    <w:name w:val="Block Text"/>
    <w:basedOn w:val="Normal"/>
    <w:uiPriority w:val="99"/>
    <w:semiHidden/>
    <w:unhideWhenUsed/>
    <w:rsid w:val="00B930DD"/>
    <w:pPr>
      <w:pBdr>
        <w:top w:val="single" w:sz="2" w:space="10" w:color="707070" w:themeColor="accent1"/>
        <w:left w:val="single" w:sz="2" w:space="10" w:color="707070" w:themeColor="accent1"/>
        <w:bottom w:val="single" w:sz="2" w:space="10" w:color="707070" w:themeColor="accent1"/>
        <w:right w:val="single" w:sz="2" w:space="10" w:color="707070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70707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west-2.amazonaws.com/aws-demo-day/slalom-aws-lab/slalom-aws-lab.zi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k.marchini/Library/Containers/com.microsoft.Word/Data/Library/Application%20Support/Microsoft/Office/16.0/DTS/en-US%7bF9E16364-7ACF-774D-BB9F-B7F4A4A1DC06%7d/%7bF5AC7F87-58C8-1344-B776-799F8CA10B0E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{F5AC7F87-58C8-1344-B776-799F8CA10B0E}tf10002082.dotx</Template>
  <TotalTime>41</TotalTime>
  <Pages>10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Marchini</dc:creator>
  <cp:keywords/>
  <dc:description/>
  <cp:lastModifiedBy>Gary Kay</cp:lastModifiedBy>
  <cp:revision>4</cp:revision>
  <dcterms:created xsi:type="dcterms:W3CDTF">2018-03-10T18:42:00Z</dcterms:created>
  <dcterms:modified xsi:type="dcterms:W3CDTF">2018-03-11T14:22:00Z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